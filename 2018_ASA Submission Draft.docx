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DA7C" w14:textId="77777777" w:rsidR="00F6306C" w:rsidRDefault="00F6306C" w:rsidP="009816EA">
      <w:pPr>
        <w:jc w:val="center"/>
        <w:rPr>
          <w:rFonts w:ascii="Georgia" w:hAnsi="Georgia"/>
          <w:sz w:val="28"/>
          <w:szCs w:val="28"/>
        </w:rPr>
      </w:pPr>
    </w:p>
    <w:p w14:paraId="02D6ACF4" w14:textId="77777777" w:rsidR="00F6306C" w:rsidRDefault="00F6306C" w:rsidP="009816EA">
      <w:pPr>
        <w:jc w:val="center"/>
        <w:rPr>
          <w:rFonts w:ascii="Georgia" w:hAnsi="Georgia"/>
          <w:sz w:val="28"/>
          <w:szCs w:val="28"/>
        </w:rPr>
      </w:pPr>
    </w:p>
    <w:p w14:paraId="00B5C152" w14:textId="77777777" w:rsidR="00F6306C" w:rsidRDefault="00F6306C" w:rsidP="009816EA">
      <w:pPr>
        <w:jc w:val="center"/>
        <w:rPr>
          <w:rFonts w:ascii="Georgia" w:hAnsi="Georgia"/>
          <w:sz w:val="28"/>
          <w:szCs w:val="28"/>
        </w:rPr>
      </w:pPr>
    </w:p>
    <w:p w14:paraId="57C60E81" w14:textId="77777777" w:rsidR="00F6306C" w:rsidRDefault="00F6306C" w:rsidP="009816EA">
      <w:pPr>
        <w:jc w:val="center"/>
        <w:rPr>
          <w:rFonts w:ascii="Georgia" w:hAnsi="Georgia"/>
          <w:sz w:val="28"/>
          <w:szCs w:val="28"/>
        </w:rPr>
      </w:pPr>
    </w:p>
    <w:p w14:paraId="64273FAD" w14:textId="77777777" w:rsidR="00F6306C" w:rsidRDefault="00F6306C" w:rsidP="009816EA">
      <w:pPr>
        <w:jc w:val="center"/>
        <w:rPr>
          <w:rFonts w:ascii="Georgia" w:hAnsi="Georgia"/>
          <w:sz w:val="28"/>
          <w:szCs w:val="28"/>
        </w:rPr>
      </w:pPr>
    </w:p>
    <w:p w14:paraId="50C2AE42" w14:textId="77777777" w:rsidR="00F6306C" w:rsidRDefault="00F6306C" w:rsidP="009816EA">
      <w:pPr>
        <w:jc w:val="center"/>
        <w:rPr>
          <w:rFonts w:ascii="Georgia" w:hAnsi="Georgia"/>
          <w:sz w:val="28"/>
          <w:szCs w:val="28"/>
        </w:rPr>
      </w:pPr>
    </w:p>
    <w:p w14:paraId="57A3EEB8" w14:textId="77777777" w:rsidR="00F6306C" w:rsidRDefault="00F6306C" w:rsidP="009816EA">
      <w:pPr>
        <w:jc w:val="center"/>
        <w:rPr>
          <w:rFonts w:ascii="Georgia" w:hAnsi="Georgia"/>
          <w:sz w:val="28"/>
          <w:szCs w:val="28"/>
        </w:rPr>
      </w:pPr>
    </w:p>
    <w:p w14:paraId="4709F364" w14:textId="2E6CFA32" w:rsidR="00D7030F" w:rsidRDefault="00D7030F" w:rsidP="009816EA">
      <w:pPr>
        <w:jc w:val="center"/>
        <w:rPr>
          <w:rFonts w:ascii="Georgia" w:hAnsi="Georgia"/>
          <w:sz w:val="28"/>
          <w:szCs w:val="28"/>
        </w:rPr>
      </w:pPr>
      <w:r w:rsidRPr="009816EA">
        <w:rPr>
          <w:rFonts w:ascii="Georgia" w:hAnsi="Georgia"/>
          <w:sz w:val="28"/>
          <w:szCs w:val="28"/>
        </w:rPr>
        <w:t>“</w:t>
      </w:r>
      <w:r w:rsidR="009816EA" w:rsidRPr="009816EA">
        <w:rPr>
          <w:rFonts w:ascii="Georgia" w:hAnsi="Georgia"/>
          <w:sz w:val="28"/>
          <w:szCs w:val="28"/>
        </w:rPr>
        <w:t>The Rise of Social Intelligence</w:t>
      </w:r>
      <w:r w:rsidR="00C91AD9">
        <w:rPr>
          <w:rFonts w:ascii="Georgia" w:hAnsi="Georgia"/>
          <w:sz w:val="28"/>
          <w:szCs w:val="28"/>
        </w:rPr>
        <w:t xml:space="preserve"> and the </w:t>
      </w:r>
      <w:r w:rsidR="009816EA" w:rsidRPr="009816EA">
        <w:rPr>
          <w:rFonts w:ascii="Georgia" w:hAnsi="Georgia"/>
          <w:sz w:val="28"/>
          <w:szCs w:val="28"/>
        </w:rPr>
        <w:t>Measurement of Mental Deficiency</w:t>
      </w:r>
      <w:r w:rsidRPr="009816EA">
        <w:rPr>
          <w:rFonts w:ascii="Georgia" w:hAnsi="Georgia"/>
          <w:sz w:val="28"/>
          <w:szCs w:val="28"/>
        </w:rPr>
        <w:t>”</w:t>
      </w:r>
    </w:p>
    <w:p w14:paraId="25C72057" w14:textId="606577D3" w:rsidR="00C872B1" w:rsidRDefault="00C872B1" w:rsidP="009816EA">
      <w:pPr>
        <w:jc w:val="center"/>
        <w:rPr>
          <w:rFonts w:ascii="Georgia" w:hAnsi="Georgia"/>
          <w:sz w:val="28"/>
          <w:szCs w:val="28"/>
        </w:rPr>
      </w:pPr>
      <w:r>
        <w:rPr>
          <w:rFonts w:ascii="Georgia" w:hAnsi="Georgia"/>
          <w:sz w:val="28"/>
          <w:szCs w:val="28"/>
        </w:rPr>
        <w:t>Or</w:t>
      </w:r>
    </w:p>
    <w:p w14:paraId="260817A2" w14:textId="71F95865" w:rsidR="00C872B1" w:rsidRDefault="00C872B1" w:rsidP="009816EA">
      <w:pPr>
        <w:jc w:val="center"/>
        <w:rPr>
          <w:rFonts w:ascii="Georgia" w:hAnsi="Georgia"/>
          <w:sz w:val="28"/>
          <w:szCs w:val="28"/>
        </w:rPr>
      </w:pPr>
      <w:r>
        <w:rPr>
          <w:rFonts w:ascii="Georgia" w:hAnsi="Georgia"/>
          <w:sz w:val="28"/>
          <w:szCs w:val="28"/>
        </w:rPr>
        <w:t>“From Threat to Promise: The Rise of Social Intelligence in the Measurement of Mental Deficiency”</w:t>
      </w:r>
    </w:p>
    <w:p w14:paraId="63CB2868" w14:textId="77777777" w:rsidR="00F6306C" w:rsidRPr="009816EA" w:rsidRDefault="00F6306C" w:rsidP="009816EA">
      <w:pPr>
        <w:jc w:val="center"/>
        <w:rPr>
          <w:rFonts w:ascii="Georgia" w:hAnsi="Georgia"/>
          <w:sz w:val="28"/>
          <w:szCs w:val="28"/>
        </w:rPr>
      </w:pPr>
    </w:p>
    <w:p w14:paraId="03D9F8E6" w14:textId="77777777" w:rsidR="00D7030F" w:rsidRDefault="00D7030F" w:rsidP="009816EA">
      <w:pPr>
        <w:jc w:val="center"/>
        <w:rPr>
          <w:rFonts w:ascii="Georgia" w:hAnsi="Georgia"/>
        </w:rPr>
      </w:pPr>
      <w:r>
        <w:rPr>
          <w:rFonts w:ascii="Georgia" w:hAnsi="Georgia"/>
        </w:rPr>
        <w:t>Adrianna Bagnall-Munson</w:t>
      </w:r>
    </w:p>
    <w:p w14:paraId="5C2E3E3C" w14:textId="77777777" w:rsidR="00D7030F" w:rsidRDefault="00D7030F" w:rsidP="009816EA">
      <w:pPr>
        <w:jc w:val="center"/>
        <w:rPr>
          <w:rFonts w:ascii="Georgia" w:hAnsi="Georgia"/>
        </w:rPr>
      </w:pPr>
      <w:r>
        <w:rPr>
          <w:rFonts w:ascii="Georgia" w:hAnsi="Georgia"/>
        </w:rPr>
        <w:t>Department of Sociology, Columbia University</w:t>
      </w:r>
    </w:p>
    <w:p w14:paraId="751663DA" w14:textId="77777777" w:rsidR="00D7030F" w:rsidRDefault="00B72DEE" w:rsidP="009816EA">
      <w:pPr>
        <w:jc w:val="center"/>
        <w:rPr>
          <w:rFonts w:ascii="Georgia" w:hAnsi="Georgia"/>
        </w:rPr>
      </w:pPr>
      <w:hyperlink r:id="rId8" w:history="1">
        <w:r w:rsidR="00D7030F" w:rsidRPr="004C456A">
          <w:rPr>
            <w:rStyle w:val="Hyperlink"/>
            <w:rFonts w:ascii="Georgia" w:hAnsi="Georgia"/>
          </w:rPr>
          <w:t>a.bagnall@columbia.edu</w:t>
        </w:r>
      </w:hyperlink>
    </w:p>
    <w:p w14:paraId="77019D26" w14:textId="77777777" w:rsidR="009816EA" w:rsidRDefault="00D7030F" w:rsidP="009816EA">
      <w:pPr>
        <w:jc w:val="center"/>
        <w:rPr>
          <w:rFonts w:ascii="Georgia" w:hAnsi="Georgia"/>
        </w:rPr>
      </w:pPr>
      <w:r>
        <w:rPr>
          <w:rFonts w:ascii="Georgia" w:hAnsi="Georgia"/>
        </w:rPr>
        <w:t>January 2018</w:t>
      </w:r>
    </w:p>
    <w:p w14:paraId="13F6BDDB" w14:textId="77777777" w:rsidR="009816EA" w:rsidRDefault="009816EA">
      <w:pPr>
        <w:rPr>
          <w:rFonts w:ascii="Georgia" w:hAnsi="Georgia"/>
        </w:rPr>
      </w:pPr>
      <w:r>
        <w:rPr>
          <w:rFonts w:ascii="Georgia" w:hAnsi="Georgia"/>
        </w:rPr>
        <w:br w:type="page"/>
      </w:r>
    </w:p>
    <w:p w14:paraId="7BDE488E" w14:textId="77777777" w:rsidR="00D7030F" w:rsidRDefault="00D7030F">
      <w:pPr>
        <w:rPr>
          <w:rFonts w:ascii="Georgia" w:hAnsi="Georgia"/>
          <w:b/>
        </w:rPr>
      </w:pPr>
      <w:r>
        <w:rPr>
          <w:rFonts w:ascii="Georgia" w:hAnsi="Georgia"/>
          <w:b/>
        </w:rPr>
        <w:lastRenderedPageBreak/>
        <w:t>Abstract</w:t>
      </w:r>
    </w:p>
    <w:p w14:paraId="67B638DA" w14:textId="38ABB386" w:rsidR="007A456F" w:rsidRPr="00F33574" w:rsidRDefault="007A456F" w:rsidP="009E1636">
      <w:pPr>
        <w:spacing w:line="360" w:lineRule="auto"/>
        <w:rPr>
          <w:rFonts w:ascii="Georgia" w:hAnsi="Georgia"/>
        </w:rPr>
      </w:pPr>
      <w:r w:rsidRPr="00F33574">
        <w:rPr>
          <w:rFonts w:ascii="Georgia" w:hAnsi="Georgia"/>
        </w:rPr>
        <w:t xml:space="preserve">The allocation of services and supports to people with disabilities is a bureaucratic process </w:t>
      </w:r>
      <w:r w:rsidR="00F33574">
        <w:rPr>
          <w:rFonts w:ascii="Georgia" w:hAnsi="Georgia"/>
        </w:rPr>
        <w:t xml:space="preserve">of assessing </w:t>
      </w:r>
      <w:r w:rsidRPr="00F33574">
        <w:rPr>
          <w:rFonts w:ascii="Georgia" w:hAnsi="Georgia"/>
        </w:rPr>
        <w:t>a person's ability and</w:t>
      </w:r>
      <w:r w:rsidR="00F33574">
        <w:rPr>
          <w:rFonts w:ascii="Georgia" w:hAnsi="Georgia"/>
        </w:rPr>
        <w:t xml:space="preserve"> issuing</w:t>
      </w:r>
      <w:r w:rsidRPr="00F33574">
        <w:rPr>
          <w:rFonts w:ascii="Georgia" w:hAnsi="Georgia"/>
        </w:rPr>
        <w:t xml:space="preserve"> a legal determination of their disability status. A diagnosis of intellectual and developmental disability is reserved for individuals who display deficits in both their mental intelligence and social function. These deficits are measured using standardized diagnostic instruments: the intelligence test and </w:t>
      </w:r>
      <w:r w:rsidR="00F33574">
        <w:rPr>
          <w:rFonts w:ascii="Georgia" w:hAnsi="Georgia"/>
        </w:rPr>
        <w:t>tests of</w:t>
      </w:r>
      <w:r w:rsidRPr="00F33574">
        <w:rPr>
          <w:rFonts w:ascii="Georgia" w:hAnsi="Georgia"/>
        </w:rPr>
        <w:t xml:space="preserve"> adaptive function. The purpose of diagnostic tests like these is to provide an objective determination that can be communicated outside the medical world. Undoubtedly, their use also has social implications for our understanding of disability and difference. To better understand the role that diagnostic instruments play in shaping the social lives of people affected by disability requires an analysis of </w:t>
      </w:r>
      <w:r w:rsidR="00F33574">
        <w:rPr>
          <w:rFonts w:ascii="Georgia" w:hAnsi="Georgia"/>
        </w:rPr>
        <w:t>the process of creating them</w:t>
      </w:r>
      <w:r w:rsidRPr="00F33574">
        <w:rPr>
          <w:rFonts w:ascii="Georgia" w:hAnsi="Georgia"/>
        </w:rPr>
        <w:t xml:space="preserve">. This paper investigates the </w:t>
      </w:r>
      <w:r w:rsidR="00F33574">
        <w:rPr>
          <w:rFonts w:ascii="Georgia" w:hAnsi="Georgia"/>
        </w:rPr>
        <w:t>development</w:t>
      </w:r>
      <w:r w:rsidRPr="00F33574">
        <w:rPr>
          <w:rFonts w:ascii="Georgia" w:hAnsi="Georgia"/>
        </w:rPr>
        <w:t xml:space="preserve"> of</w:t>
      </w:r>
      <w:r w:rsidR="00F33574">
        <w:rPr>
          <w:rFonts w:ascii="Georgia" w:hAnsi="Georgia"/>
        </w:rPr>
        <w:t xml:space="preserve"> </w:t>
      </w:r>
      <w:r w:rsidRPr="00F33574">
        <w:rPr>
          <w:rFonts w:ascii="Georgia" w:hAnsi="Georgia"/>
        </w:rPr>
        <w:t>the Intelligence Test and the Vineland Scale of Social Maturity</w:t>
      </w:r>
      <w:r w:rsidR="00F33574">
        <w:rPr>
          <w:rFonts w:ascii="Georgia" w:hAnsi="Georgia"/>
        </w:rPr>
        <w:t xml:space="preserve"> </w:t>
      </w:r>
      <w:r w:rsidRPr="00F33574">
        <w:rPr>
          <w:rFonts w:ascii="Georgia" w:hAnsi="Georgia"/>
        </w:rPr>
        <w:t>from 1900-1990</w:t>
      </w:r>
      <w:r w:rsidR="00F33574">
        <w:rPr>
          <w:rFonts w:ascii="Georgia" w:hAnsi="Georgia"/>
        </w:rPr>
        <w:t xml:space="preserve">. The pursuit of </w:t>
      </w:r>
      <w:r w:rsidRPr="00F33574">
        <w:rPr>
          <w:rFonts w:ascii="Georgia" w:hAnsi="Georgia"/>
        </w:rPr>
        <w:t xml:space="preserve">quantitative measures for </w:t>
      </w:r>
      <w:r w:rsidR="00F33574">
        <w:rPr>
          <w:rFonts w:ascii="Georgia" w:hAnsi="Georgia"/>
        </w:rPr>
        <w:t>M</w:t>
      </w:r>
      <w:r w:rsidRPr="00F33574">
        <w:rPr>
          <w:rFonts w:ascii="Georgia" w:hAnsi="Georgia"/>
        </w:rPr>
        <w:t xml:space="preserve">ental </w:t>
      </w:r>
      <w:r w:rsidR="00F33574">
        <w:rPr>
          <w:rFonts w:ascii="Georgia" w:hAnsi="Georgia"/>
        </w:rPr>
        <w:t>D</w:t>
      </w:r>
      <w:r w:rsidRPr="00F33574">
        <w:rPr>
          <w:rFonts w:ascii="Georgia" w:hAnsi="Georgia"/>
        </w:rPr>
        <w:t xml:space="preserve">eficiency </w:t>
      </w:r>
      <w:r w:rsidR="00F33574">
        <w:rPr>
          <w:rFonts w:ascii="Georgia" w:hAnsi="Georgia"/>
        </w:rPr>
        <w:t>shaped our understanding of the disability in four ways</w:t>
      </w:r>
      <w:r w:rsidRPr="00F33574">
        <w:rPr>
          <w:rFonts w:ascii="Georgia" w:hAnsi="Georgia"/>
        </w:rPr>
        <w:t>. First, we saw a shift from subjective to objective assessment of disability status. Second, the</w:t>
      </w:r>
      <w:r w:rsidR="00F33574">
        <w:rPr>
          <w:rFonts w:ascii="Georgia" w:hAnsi="Georgia"/>
        </w:rPr>
        <w:t xml:space="preserve"> use of the </w:t>
      </w:r>
      <w:r w:rsidRPr="00F33574">
        <w:rPr>
          <w:rFonts w:ascii="Georgia" w:hAnsi="Georgia"/>
        </w:rPr>
        <w:t>Intelligence Test and the Vineland Scale</w:t>
      </w:r>
      <w:r w:rsidR="00F33574">
        <w:rPr>
          <w:rFonts w:ascii="Georgia" w:hAnsi="Georgia"/>
        </w:rPr>
        <w:t xml:space="preserve"> </w:t>
      </w:r>
      <w:r w:rsidRPr="00F33574">
        <w:rPr>
          <w:rFonts w:ascii="Georgia" w:hAnsi="Georgia"/>
        </w:rPr>
        <w:t>as complementary instruments result</w:t>
      </w:r>
      <w:r w:rsidR="00F33574">
        <w:rPr>
          <w:rFonts w:ascii="Georgia" w:hAnsi="Georgia"/>
        </w:rPr>
        <w:t>ed</w:t>
      </w:r>
      <w:r w:rsidRPr="00F33574">
        <w:rPr>
          <w:rFonts w:ascii="Georgia" w:hAnsi="Georgia"/>
        </w:rPr>
        <w:t xml:space="preserve"> in an expansion of the content of diagnosis. The use of these tools also transformed our assessment of the similarity between people with mental deficiency and the normal population. Finally, </w:t>
      </w:r>
      <w:r w:rsidR="00F33574">
        <w:rPr>
          <w:rFonts w:ascii="Georgia" w:hAnsi="Georgia"/>
        </w:rPr>
        <w:t xml:space="preserve">each test advocated specific forms of treatment that differ in their emphasis on inclusion in the community. </w:t>
      </w:r>
    </w:p>
    <w:p w14:paraId="54AFE80C" w14:textId="77777777" w:rsidR="007A456F" w:rsidRPr="007A456F" w:rsidRDefault="007A456F" w:rsidP="007A456F">
      <w:pPr>
        <w:rPr>
          <w:rFonts w:ascii="Georgia" w:hAnsi="Georgia"/>
          <w:b/>
        </w:rPr>
      </w:pPr>
    </w:p>
    <w:p w14:paraId="2258C43D" w14:textId="77777777" w:rsidR="00D7030F" w:rsidRDefault="00D7030F">
      <w:pPr>
        <w:rPr>
          <w:rFonts w:ascii="Georgia" w:hAnsi="Georgia"/>
          <w:b/>
        </w:rPr>
      </w:pPr>
    </w:p>
    <w:p w14:paraId="0DBE9183" w14:textId="7C368AB9" w:rsidR="007A456F" w:rsidRDefault="007A456F" w:rsidP="000D6CB2">
      <w:pPr>
        <w:spacing w:line="240" w:lineRule="auto"/>
        <w:rPr>
          <w:rFonts w:ascii="Georgia" w:hAnsi="Georgia"/>
          <w:b/>
        </w:rPr>
      </w:pPr>
    </w:p>
    <w:p w14:paraId="560E1FA1" w14:textId="77777777" w:rsidR="007A456F" w:rsidRDefault="007A456F">
      <w:pPr>
        <w:rPr>
          <w:rFonts w:ascii="Georgia" w:hAnsi="Georgia"/>
          <w:sz w:val="28"/>
          <w:szCs w:val="28"/>
        </w:rPr>
      </w:pPr>
      <w:r>
        <w:rPr>
          <w:rFonts w:ascii="Georgia" w:hAnsi="Georgia"/>
          <w:sz w:val="28"/>
          <w:szCs w:val="28"/>
        </w:rPr>
        <w:br w:type="page"/>
      </w:r>
    </w:p>
    <w:p w14:paraId="52DBA113" w14:textId="15BB85F1" w:rsidR="000D6CB2" w:rsidRDefault="000D6CB2" w:rsidP="000D6CB2">
      <w:pPr>
        <w:jc w:val="center"/>
        <w:rPr>
          <w:rFonts w:ascii="Georgia" w:hAnsi="Georgia"/>
          <w:sz w:val="28"/>
          <w:szCs w:val="28"/>
        </w:rPr>
      </w:pPr>
      <w:r w:rsidRPr="009816EA">
        <w:rPr>
          <w:rFonts w:ascii="Georgia" w:hAnsi="Georgia"/>
          <w:sz w:val="28"/>
          <w:szCs w:val="28"/>
        </w:rPr>
        <w:lastRenderedPageBreak/>
        <w:t>“The Rise of Social Intelligence: Complementary Indicators in the Measurement of Mental Deficiency”</w:t>
      </w:r>
    </w:p>
    <w:p w14:paraId="64F12B75" w14:textId="3163CFBE" w:rsidR="000D6CB2" w:rsidRPr="000D6CB2" w:rsidRDefault="000D6CB2" w:rsidP="000D6CB2">
      <w:pPr>
        <w:spacing w:after="0" w:line="240" w:lineRule="auto"/>
        <w:jc w:val="center"/>
        <w:rPr>
          <w:rFonts w:ascii="Georgia" w:hAnsi="Georgia"/>
        </w:rPr>
      </w:pPr>
      <w:r>
        <w:rPr>
          <w:rFonts w:ascii="Georgia" w:hAnsi="Georgia"/>
        </w:rPr>
        <w:t>Adrianna Bagnall-Munson</w:t>
      </w:r>
    </w:p>
    <w:p w14:paraId="1142F919" w14:textId="77777777" w:rsidR="000D6CB2" w:rsidRDefault="000D6CB2">
      <w:pPr>
        <w:rPr>
          <w:rFonts w:ascii="Georgia" w:hAnsi="Georgia"/>
          <w:b/>
        </w:rPr>
      </w:pPr>
    </w:p>
    <w:p w14:paraId="6D4753AB" w14:textId="14F06220" w:rsidR="00A13FB0" w:rsidRDefault="00A13FB0" w:rsidP="008048BC">
      <w:pPr>
        <w:spacing w:line="480" w:lineRule="auto"/>
        <w:rPr>
          <w:rFonts w:ascii="Georgia" w:hAnsi="Georgia"/>
          <w:b/>
        </w:rPr>
      </w:pPr>
      <w:r w:rsidRPr="00A13FB0">
        <w:rPr>
          <w:rFonts w:ascii="Georgia" w:hAnsi="Georgia"/>
          <w:b/>
        </w:rPr>
        <w:t>Introduction</w:t>
      </w:r>
    </w:p>
    <w:p w14:paraId="656F48F4" w14:textId="5580A927" w:rsidR="005F6EB0" w:rsidRDefault="00321123" w:rsidP="008048BC">
      <w:pPr>
        <w:spacing w:line="480" w:lineRule="auto"/>
        <w:ind w:firstLine="720"/>
        <w:rPr>
          <w:rFonts w:ascii="Georgia" w:hAnsi="Georgia"/>
        </w:rPr>
      </w:pPr>
      <w:r>
        <w:rPr>
          <w:rFonts w:ascii="Georgia" w:hAnsi="Georgia"/>
        </w:rPr>
        <w:t>Stories of adults with Intellectual and Developmental Disabilities</w:t>
      </w:r>
      <w:r w:rsidR="00D52BA0">
        <w:rPr>
          <w:rFonts w:ascii="Georgia" w:hAnsi="Georgia"/>
        </w:rPr>
        <w:t xml:space="preserve"> (IDD)</w:t>
      </w:r>
      <w:r>
        <w:rPr>
          <w:rFonts w:ascii="Georgia" w:hAnsi="Georgia"/>
        </w:rPr>
        <w:t xml:space="preserve"> are many in today’s lexicon.</w:t>
      </w:r>
      <w:r w:rsidR="00D52BA0">
        <w:rPr>
          <w:rFonts w:ascii="Georgia" w:hAnsi="Georgia"/>
        </w:rPr>
        <w:t xml:space="preserve"> </w:t>
      </w:r>
      <w:r>
        <w:rPr>
          <w:rFonts w:ascii="Georgia" w:hAnsi="Georgia"/>
        </w:rPr>
        <w:t xml:space="preserve"> </w:t>
      </w:r>
      <w:commentRangeStart w:id="0"/>
      <w:r w:rsidR="00D52BA0">
        <w:rPr>
          <w:rFonts w:ascii="Georgia" w:hAnsi="Georgia"/>
        </w:rPr>
        <w:t>Alongside television portrayals of young adults</w:t>
      </w:r>
      <w:r w:rsidR="009E1636">
        <w:rPr>
          <w:rFonts w:ascii="Georgia" w:hAnsi="Georgia"/>
        </w:rPr>
        <w:t xml:space="preserve"> with disabilities</w:t>
      </w:r>
      <w:r w:rsidR="00D52BA0">
        <w:rPr>
          <w:rFonts w:ascii="Georgia" w:hAnsi="Georgia"/>
        </w:rPr>
        <w:t xml:space="preserve"> “making it” and finding their way in the world </w:t>
      </w:r>
      <w:r w:rsidR="0059545F" w:rsidRPr="00C91AD9">
        <w:rPr>
          <w:rStyle w:val="FootnoteReference"/>
        </w:rPr>
        <w:footnoteReference w:id="1"/>
      </w:r>
      <w:r w:rsidR="00D52BA0">
        <w:rPr>
          <w:rFonts w:ascii="Georgia" w:hAnsi="Georgia"/>
        </w:rPr>
        <w:t>, we also see news stories about the difficulties these adults face in securing adequate supports they need to live in the world</w:t>
      </w:r>
      <w:r w:rsidR="009E1636" w:rsidRPr="00C91AD9">
        <w:rPr>
          <w:rStyle w:val="FootnoteReference"/>
        </w:rPr>
        <w:footnoteReference w:id="2"/>
      </w:r>
      <w:r w:rsidR="00D52BA0">
        <w:rPr>
          <w:rFonts w:ascii="Georgia" w:hAnsi="Georgia"/>
        </w:rPr>
        <w:t xml:space="preserve">. </w:t>
      </w:r>
      <w:commentRangeEnd w:id="0"/>
      <w:r w:rsidR="00743B6B">
        <w:rPr>
          <w:rStyle w:val="CommentReference"/>
        </w:rPr>
        <w:commentReference w:id="0"/>
      </w:r>
      <w:r>
        <w:rPr>
          <w:rFonts w:ascii="Georgia" w:hAnsi="Georgia"/>
        </w:rPr>
        <w:t>As our societal goal has be</w:t>
      </w:r>
      <w:r w:rsidR="00D52BA0">
        <w:rPr>
          <w:rFonts w:ascii="Georgia" w:hAnsi="Georgia"/>
        </w:rPr>
        <w:t>come</w:t>
      </w:r>
      <w:r>
        <w:rPr>
          <w:rFonts w:ascii="Georgia" w:hAnsi="Georgia"/>
        </w:rPr>
        <w:t xml:space="preserve"> includ</w:t>
      </w:r>
      <w:r w:rsidR="00D52BA0">
        <w:rPr>
          <w:rFonts w:ascii="Georgia" w:hAnsi="Georgia"/>
        </w:rPr>
        <w:t>ing</w:t>
      </w:r>
      <w:r>
        <w:rPr>
          <w:rFonts w:ascii="Georgia" w:hAnsi="Georgia"/>
        </w:rPr>
        <w:t xml:space="preserve"> people with </w:t>
      </w:r>
      <w:r w:rsidR="00D52BA0">
        <w:rPr>
          <w:rFonts w:ascii="Georgia" w:hAnsi="Georgia"/>
        </w:rPr>
        <w:t>IDD</w:t>
      </w:r>
      <w:r>
        <w:rPr>
          <w:rFonts w:ascii="Georgia" w:hAnsi="Georgia"/>
        </w:rPr>
        <w:t xml:space="preserve"> in everyday life, we have been confronted by their desires for love, independence, employment, </w:t>
      </w:r>
      <w:r w:rsidR="00676111">
        <w:rPr>
          <w:rFonts w:ascii="Georgia" w:hAnsi="Georgia"/>
        </w:rPr>
        <w:t xml:space="preserve">and </w:t>
      </w:r>
      <w:r>
        <w:rPr>
          <w:rFonts w:ascii="Georgia" w:hAnsi="Georgia"/>
        </w:rPr>
        <w:t>higher education</w:t>
      </w:r>
      <w:r w:rsidR="00743B6B">
        <w:rPr>
          <w:rFonts w:ascii="Georgia" w:hAnsi="Georgia"/>
        </w:rPr>
        <w:t>; i</w:t>
      </w:r>
      <w:r>
        <w:rPr>
          <w:rFonts w:ascii="Georgia" w:hAnsi="Georgia"/>
        </w:rPr>
        <w:t xml:space="preserve">n short, their desire to participate in the world “like the rest of us.” </w:t>
      </w:r>
      <w:r w:rsidR="00676111">
        <w:rPr>
          <w:rFonts w:ascii="Georgia" w:hAnsi="Georgia"/>
        </w:rPr>
        <w:t>These forms of inclusion are not without their difficulties. Rather, this</w:t>
      </w:r>
      <w:r>
        <w:rPr>
          <w:rFonts w:ascii="Georgia" w:hAnsi="Georgia"/>
        </w:rPr>
        <w:t xml:space="preserve"> inclusion requires any number of supportive relationships, technologies, and arrangements</w:t>
      </w:r>
      <w:r w:rsidR="00676111">
        <w:rPr>
          <w:rFonts w:ascii="Georgia" w:hAnsi="Georgia"/>
        </w:rPr>
        <w:t xml:space="preserve"> like</w:t>
      </w:r>
      <w:commentRangeStart w:id="1"/>
      <w:r>
        <w:rPr>
          <w:rFonts w:ascii="Georgia" w:hAnsi="Georgia"/>
        </w:rPr>
        <w:t xml:space="preserve"> </w:t>
      </w:r>
      <w:r w:rsidR="00676111">
        <w:rPr>
          <w:rFonts w:ascii="Georgia" w:hAnsi="Georgia"/>
        </w:rPr>
        <w:t>s</w:t>
      </w:r>
      <w:r>
        <w:rPr>
          <w:rFonts w:ascii="Georgia" w:hAnsi="Georgia"/>
        </w:rPr>
        <w:t xml:space="preserve">upported employment, legal guardianships, </w:t>
      </w:r>
      <w:r w:rsidR="00D52BA0">
        <w:rPr>
          <w:rFonts w:ascii="Georgia" w:hAnsi="Georgia"/>
        </w:rPr>
        <w:t xml:space="preserve">government entitlements, </w:t>
      </w:r>
      <w:r>
        <w:rPr>
          <w:rFonts w:ascii="Georgia" w:hAnsi="Georgia"/>
        </w:rPr>
        <w:t>and independent living</w:t>
      </w:r>
      <w:r w:rsidR="00D52BA0">
        <w:rPr>
          <w:rFonts w:ascii="Georgia" w:hAnsi="Georgia"/>
        </w:rPr>
        <w:t xml:space="preserve">. </w:t>
      </w:r>
      <w:commentRangeEnd w:id="1"/>
      <w:r w:rsidR="00743B6B">
        <w:rPr>
          <w:rStyle w:val="CommentReference"/>
        </w:rPr>
        <w:commentReference w:id="1"/>
      </w:r>
    </w:p>
    <w:p w14:paraId="2D03E75E" w14:textId="02221688" w:rsidR="00321123" w:rsidRDefault="009E1636" w:rsidP="009E1636">
      <w:pPr>
        <w:spacing w:line="480" w:lineRule="auto"/>
        <w:rPr>
          <w:rFonts w:ascii="Georgia" w:hAnsi="Georgia"/>
        </w:rPr>
      </w:pPr>
      <w:r>
        <w:rPr>
          <w:rFonts w:ascii="Georgia" w:hAnsi="Georgia"/>
        </w:rPr>
        <w:tab/>
      </w:r>
      <w:commentRangeStart w:id="2"/>
      <w:r w:rsidR="005F6EB0">
        <w:rPr>
          <w:rFonts w:ascii="Georgia" w:hAnsi="Georgia"/>
        </w:rPr>
        <w:t xml:space="preserve">The </w:t>
      </w:r>
      <w:r w:rsidR="00D52BA0">
        <w:rPr>
          <w:rFonts w:ascii="Georgia" w:hAnsi="Georgia"/>
        </w:rPr>
        <w:t>process of</w:t>
      </w:r>
      <w:r w:rsidR="005F6EB0">
        <w:rPr>
          <w:rFonts w:ascii="Georgia" w:hAnsi="Georgia"/>
        </w:rPr>
        <w:t xml:space="preserve"> assigning these supports and services is a bureaucratic one dependent on our ability to diagnose</w:t>
      </w:r>
      <w:r w:rsidR="00676111">
        <w:rPr>
          <w:rFonts w:ascii="Georgia" w:hAnsi="Georgia"/>
        </w:rPr>
        <w:t xml:space="preserve"> disability</w:t>
      </w:r>
      <w:r w:rsidR="005F6EB0">
        <w:rPr>
          <w:rFonts w:ascii="Georgia" w:hAnsi="Georgia"/>
        </w:rPr>
        <w:t xml:space="preserve">.  </w:t>
      </w:r>
      <w:r w:rsidR="00321123" w:rsidRPr="00321123">
        <w:rPr>
          <w:rFonts w:ascii="Georgia" w:hAnsi="Georgia"/>
        </w:rPr>
        <w:t xml:space="preserve">Adults </w:t>
      </w:r>
      <w:r w:rsidR="00D52BA0">
        <w:rPr>
          <w:rFonts w:ascii="Georgia" w:hAnsi="Georgia"/>
        </w:rPr>
        <w:t xml:space="preserve">with IDD </w:t>
      </w:r>
      <w:r w:rsidR="00321123" w:rsidRPr="00321123">
        <w:rPr>
          <w:rFonts w:ascii="Georgia" w:hAnsi="Georgia"/>
        </w:rPr>
        <w:t>are assigned benefits (income, housing, food stamps, etc.) and services (continued education, therapy, help at home, etc.)</w:t>
      </w:r>
      <w:commentRangeEnd w:id="2"/>
      <w:r w:rsidR="00743B6B">
        <w:rPr>
          <w:rStyle w:val="CommentReference"/>
        </w:rPr>
        <w:commentReference w:id="2"/>
      </w:r>
      <w:r w:rsidR="00321123" w:rsidRPr="00321123">
        <w:rPr>
          <w:rFonts w:ascii="Georgia" w:hAnsi="Georgia"/>
        </w:rPr>
        <w:t xml:space="preserve"> based on eligibility criteria which </w:t>
      </w:r>
      <w:r w:rsidR="005F6EB0">
        <w:rPr>
          <w:rFonts w:ascii="Georgia" w:hAnsi="Georgia"/>
        </w:rPr>
        <w:t xml:space="preserve">claims to </w:t>
      </w:r>
      <w:r w:rsidR="00321123" w:rsidRPr="00321123">
        <w:rPr>
          <w:rFonts w:ascii="Georgia" w:hAnsi="Georgia"/>
        </w:rPr>
        <w:t xml:space="preserve">measure </w:t>
      </w:r>
      <w:r w:rsidR="00D52BA0">
        <w:rPr>
          <w:rFonts w:ascii="Georgia" w:hAnsi="Georgia"/>
        </w:rPr>
        <w:t xml:space="preserve">their </w:t>
      </w:r>
      <w:r w:rsidR="00321123" w:rsidRPr="00321123">
        <w:rPr>
          <w:rFonts w:ascii="Georgia" w:hAnsi="Georgia"/>
        </w:rPr>
        <w:t xml:space="preserve">capacity for </w:t>
      </w:r>
      <w:r w:rsidR="00D52BA0">
        <w:rPr>
          <w:rFonts w:ascii="Georgia" w:hAnsi="Georgia"/>
        </w:rPr>
        <w:t xml:space="preserve">independent living, employment, self-care, and independent decision making </w:t>
      </w:r>
      <w:r w:rsidR="005F6EB0">
        <w:rPr>
          <w:rFonts w:ascii="Georgia" w:hAnsi="Georgia"/>
        </w:rPr>
        <w:fldChar w:fldCharType="begin" w:fldLock="1"/>
      </w:r>
      <w:r w:rsidR="0035158E">
        <w:rPr>
          <w:rFonts w:ascii="Georgia" w:hAnsi="Georgia"/>
        </w:rPr>
        <w:instrText>ADDIN CSL_CITATION { "citationItems" : [ { "id" : "ITEM-1", "itemData" : { "ISSN" : "0274-9483", "author" : [ { "dropping-particle" : "", "family" : "Certo", "given" : "Nicholas J", "non-dropping-particle" : "", "parse-names" : false, "suffix" : "" }, { "dropping-particle" : "", "family" : "Luecking", "given" : "Richard G", "non-dropping-particle" : "", "parse-names" : false, "suffix" : "" }, { "dropping-particle" : "", "family" : "Murphy", "given" : "Sara", "non-dropping-particle" : "", "parse-names" : false, "suffix" : "" }, { "dropping-particle" : "", "family" : "Brown", "given" : "Lou", "non-dropping-particle" : "", "parse-names" : false, "suffix" : "" }, { "dropping-particle" : "", "family" : "Courey", "given" : "Susan", "non-dropping-particle" : "", "parse-names" : false, "suffix" : "" }, { "dropping-particle" : "", "family" : "Belanger", "given" : "Denise", "non-dropping-particle" : "", "parse-names" : false, "suffix" : "" } ], "container-title" : "Research and practice for Persons with Severe Disabilities", "id" : "ITEM-1", "issue" : "3", "issued" : { "date-parts" : [ [ "2008" ] ] }, "note" : "Although the Individuals with Disabilities Education Improvement Act (IDEIA) (2004) emphasizes the importance of postsecondary edcuation, employment, and independent living, data show high unemployment rates and limtied access to inclusive community services. The authors suggest that data form the Transition Servie Integration Model (Certo et al. 2003) suggest that these problems could be lessened if the transition process is strengthened by subcontracts with private agencies to produce employemtn opportunities, and if the govt ammends the DD Assistance and Bill of rights act to provide entitlement to long-term support that parallels IDEIA after leaving hs.\n\nGives a good summary of the transition process in schools, the rehabilitation system and the developmental disabiltieis system.", "page" : "85-95", "publisher" : "TASH Publishing", "title" : "Seamless transition and long-term support for individuals with severe intellectual disabilities", "type" : "article-journal", "volume" : "33" }, "uris" : [ "http://www.mendeley.com/documents/?uuid=8f144977-a3e5-45b1-b0ca-8634fbc4f581" ] } ], "mendeley" : { "formattedCitation" : "(Certo et al. 2008)", "plainTextFormattedCitation" : "(Certo et al. 2008)", "previouslyFormattedCitation" : "(Certo et al. 2008)" }, "properties" : { "noteIndex" : 3 }, "schema" : "https://github.com/citation-style-language/schema/raw/master/csl-citation.json" }</w:instrText>
      </w:r>
      <w:r w:rsidR="005F6EB0">
        <w:rPr>
          <w:rFonts w:ascii="Georgia" w:hAnsi="Georgia"/>
        </w:rPr>
        <w:fldChar w:fldCharType="separate"/>
      </w:r>
      <w:r w:rsidR="005F6EB0" w:rsidRPr="005F6EB0">
        <w:rPr>
          <w:rFonts w:ascii="Georgia" w:hAnsi="Georgia"/>
          <w:noProof/>
        </w:rPr>
        <w:t>(Certo et al. 2008)</w:t>
      </w:r>
      <w:r w:rsidR="005F6EB0">
        <w:rPr>
          <w:rFonts w:ascii="Georgia" w:hAnsi="Georgia"/>
        </w:rPr>
        <w:fldChar w:fldCharType="end"/>
      </w:r>
      <w:r w:rsidR="00321123" w:rsidRPr="00321123">
        <w:rPr>
          <w:rFonts w:ascii="Georgia" w:hAnsi="Georgia"/>
        </w:rPr>
        <w:t>.</w:t>
      </w:r>
      <w:r w:rsidR="00D52BA0">
        <w:rPr>
          <w:rFonts w:ascii="Georgia" w:hAnsi="Georgia"/>
        </w:rPr>
        <w:t xml:space="preserve"> </w:t>
      </w:r>
      <w:r w:rsidR="004C600C">
        <w:rPr>
          <w:rFonts w:ascii="Georgia" w:hAnsi="Georgia"/>
        </w:rPr>
        <w:t>While program</w:t>
      </w:r>
      <w:r w:rsidR="005F6EB0">
        <w:rPr>
          <w:rFonts w:ascii="Georgia" w:hAnsi="Georgia"/>
        </w:rPr>
        <w:t>s</w:t>
      </w:r>
      <w:r w:rsidR="004C600C">
        <w:rPr>
          <w:rFonts w:ascii="Georgia" w:hAnsi="Georgia"/>
        </w:rPr>
        <w:t xml:space="preserve"> may have eligibility </w:t>
      </w:r>
      <w:r w:rsidR="004C600C">
        <w:rPr>
          <w:rFonts w:ascii="Georgia" w:hAnsi="Georgia"/>
        </w:rPr>
        <w:lastRenderedPageBreak/>
        <w:t xml:space="preserve">criteria that vary slightly, all will likely require that the individual present evidence of having a documented developmental disability. </w:t>
      </w:r>
    </w:p>
    <w:p w14:paraId="03C687F8" w14:textId="2010C699" w:rsidR="004C600C" w:rsidRDefault="009E1636" w:rsidP="009E1636">
      <w:pPr>
        <w:spacing w:after="0" w:line="480" w:lineRule="auto"/>
        <w:rPr>
          <w:rFonts w:ascii="Georgia" w:hAnsi="Georgia"/>
        </w:rPr>
      </w:pPr>
      <w:r>
        <w:rPr>
          <w:rFonts w:ascii="Georgia" w:hAnsi="Georgia"/>
        </w:rPr>
        <w:tab/>
      </w:r>
      <w:r w:rsidR="004C600C">
        <w:rPr>
          <w:rFonts w:ascii="Georgia" w:hAnsi="Georgia"/>
        </w:rPr>
        <w:t>Two major medical groups have issued diagnostic criteria for Developmental/Intellectual Disability today, the American Association on Intellectual and Developmental Disabilities and the American Psychological Association. The American Association on Intellectual and Developmental Disabilities (AAIDD) is the first professional group organized for the care and research of intellectual disability. Formed in 1876 by Edouard Seguin, a pioneer in the</w:t>
      </w:r>
      <w:r w:rsidR="00743B6B">
        <w:rPr>
          <w:rFonts w:ascii="Georgia" w:hAnsi="Georgia"/>
        </w:rPr>
        <w:t xml:space="preserve"> </w:t>
      </w:r>
      <w:r w:rsidR="004C600C">
        <w:rPr>
          <w:rFonts w:ascii="Georgia" w:hAnsi="Georgia"/>
        </w:rPr>
        <w:t>treatment of the Mentally Deficient in the United States, as the Association of Medical Officers of American Institutions for Idiotic and Feebleminded Persons</w:t>
      </w:r>
      <w:r w:rsidR="004C600C" w:rsidRPr="00C91AD9">
        <w:rPr>
          <w:rStyle w:val="FootnoteReference"/>
        </w:rPr>
        <w:footnoteReference w:id="3"/>
      </w:r>
      <w:r w:rsidR="004C600C">
        <w:rPr>
          <w:rFonts w:ascii="Georgia" w:hAnsi="Georgia"/>
        </w:rPr>
        <w:t xml:space="preserve">, the AAIDD remains the prominent organization concerned with intellectual and developmental disabilities. They maintain three journals, the </w:t>
      </w:r>
      <w:r w:rsidR="004C600C" w:rsidRPr="00354E81">
        <w:rPr>
          <w:rFonts w:ascii="Georgia" w:hAnsi="Georgia"/>
          <w:i/>
        </w:rPr>
        <w:t>American Journal on Intellectual and Developmental Disabilities</w:t>
      </w:r>
      <w:r w:rsidR="004C600C" w:rsidRPr="00C91AD9">
        <w:rPr>
          <w:rStyle w:val="FootnoteReference"/>
        </w:rPr>
        <w:footnoteReference w:id="4"/>
      </w:r>
      <w:r w:rsidR="004C600C">
        <w:rPr>
          <w:rFonts w:ascii="Georgia" w:hAnsi="Georgia"/>
        </w:rPr>
        <w:t xml:space="preserve">, </w:t>
      </w:r>
      <w:r w:rsidR="004C600C" w:rsidRPr="00354E81">
        <w:rPr>
          <w:rFonts w:ascii="Georgia" w:hAnsi="Georgia"/>
          <w:i/>
        </w:rPr>
        <w:t>Intellectual and Developmental Disabilities</w:t>
      </w:r>
      <w:r w:rsidR="004C600C">
        <w:rPr>
          <w:rFonts w:ascii="Georgia" w:hAnsi="Georgia"/>
        </w:rPr>
        <w:t xml:space="preserve">, and </w:t>
      </w:r>
      <w:r w:rsidR="004C600C" w:rsidRPr="00354E81">
        <w:rPr>
          <w:rFonts w:ascii="Georgia" w:hAnsi="Georgia"/>
          <w:i/>
        </w:rPr>
        <w:t>Inclusion</w:t>
      </w:r>
      <w:r w:rsidR="004C600C">
        <w:rPr>
          <w:rFonts w:ascii="Georgia" w:hAnsi="Georgia"/>
        </w:rPr>
        <w:t xml:space="preserve">. The AAIDD has maintained and revised a definition of Intellectual and Developmental Disability (IDD) since 1921. Currently there are three diagnostic criteria: </w:t>
      </w:r>
    </w:p>
    <w:p w14:paraId="725AE4D2" w14:textId="77777777" w:rsidR="004C600C" w:rsidRDefault="004C600C" w:rsidP="008048BC">
      <w:pPr>
        <w:pStyle w:val="ListParagraph"/>
        <w:numPr>
          <w:ilvl w:val="0"/>
          <w:numId w:val="5"/>
        </w:numPr>
        <w:spacing w:line="276" w:lineRule="auto"/>
        <w:rPr>
          <w:rFonts w:ascii="Georgia" w:hAnsi="Georgia"/>
        </w:rPr>
      </w:pPr>
      <w:r>
        <w:rPr>
          <w:rFonts w:ascii="Georgia" w:hAnsi="Georgia"/>
        </w:rPr>
        <w:t xml:space="preserve">Limitations in intellectual functioning, generally taken to mean an IQ below 70. </w:t>
      </w:r>
    </w:p>
    <w:p w14:paraId="2409412E" w14:textId="77777777" w:rsidR="004C600C" w:rsidRDefault="004C600C" w:rsidP="008048BC">
      <w:pPr>
        <w:pStyle w:val="ListParagraph"/>
        <w:numPr>
          <w:ilvl w:val="0"/>
          <w:numId w:val="5"/>
        </w:numPr>
        <w:spacing w:line="276" w:lineRule="auto"/>
        <w:rPr>
          <w:rFonts w:ascii="Georgia" w:hAnsi="Georgia"/>
        </w:rPr>
      </w:pPr>
      <w:r>
        <w:rPr>
          <w:rFonts w:ascii="Georgia" w:hAnsi="Georgia"/>
        </w:rPr>
        <w:t xml:space="preserve">Limitations in adaptive behavior (also called adaptive functioning) as measured by standardized tests. There are three types of skills in adaptive behavior: </w:t>
      </w:r>
    </w:p>
    <w:p w14:paraId="121642FA" w14:textId="77777777" w:rsidR="004C600C" w:rsidRDefault="004C600C" w:rsidP="008048BC">
      <w:pPr>
        <w:pStyle w:val="ListParagraph"/>
        <w:numPr>
          <w:ilvl w:val="1"/>
          <w:numId w:val="5"/>
        </w:numPr>
        <w:spacing w:line="276" w:lineRule="auto"/>
        <w:rPr>
          <w:rFonts w:ascii="Georgia" w:hAnsi="Georgia"/>
        </w:rPr>
      </w:pPr>
      <w:r>
        <w:rPr>
          <w:rFonts w:ascii="Georgia" w:hAnsi="Georgia"/>
        </w:rPr>
        <w:t>Conceptual skills: language, literacy, mathematics, self-direction</w:t>
      </w:r>
    </w:p>
    <w:p w14:paraId="7B142C4F" w14:textId="77777777" w:rsidR="004C600C" w:rsidRDefault="004C600C" w:rsidP="008048BC">
      <w:pPr>
        <w:pStyle w:val="ListParagraph"/>
        <w:numPr>
          <w:ilvl w:val="1"/>
          <w:numId w:val="5"/>
        </w:numPr>
        <w:spacing w:line="276" w:lineRule="auto"/>
        <w:rPr>
          <w:rFonts w:ascii="Georgia" w:hAnsi="Georgia"/>
        </w:rPr>
      </w:pPr>
      <w:r>
        <w:rPr>
          <w:rFonts w:ascii="Georgia" w:hAnsi="Georgia"/>
        </w:rPr>
        <w:t>Social skills: interpersonal skills</w:t>
      </w:r>
    </w:p>
    <w:p w14:paraId="4FF4DB71" w14:textId="77777777" w:rsidR="004C600C" w:rsidRDefault="004C600C" w:rsidP="008048BC">
      <w:pPr>
        <w:pStyle w:val="ListParagraph"/>
        <w:numPr>
          <w:ilvl w:val="1"/>
          <w:numId w:val="5"/>
        </w:numPr>
        <w:spacing w:line="276" w:lineRule="auto"/>
        <w:rPr>
          <w:rFonts w:ascii="Georgia" w:hAnsi="Georgia"/>
        </w:rPr>
      </w:pPr>
      <w:r>
        <w:rPr>
          <w:rFonts w:ascii="Georgia" w:hAnsi="Georgia"/>
        </w:rPr>
        <w:t>Practical skills: activities of daily living like self-care, travel, healthcare, daily routine, safety, use of money and the telephone</w:t>
      </w:r>
    </w:p>
    <w:p w14:paraId="7F936AEB" w14:textId="77777777" w:rsidR="004C600C" w:rsidRPr="00106082" w:rsidRDefault="004C600C" w:rsidP="008048BC">
      <w:pPr>
        <w:pStyle w:val="ListParagraph"/>
        <w:numPr>
          <w:ilvl w:val="0"/>
          <w:numId w:val="5"/>
        </w:numPr>
        <w:spacing w:line="276" w:lineRule="auto"/>
        <w:rPr>
          <w:rFonts w:ascii="Georgia" w:hAnsi="Georgia"/>
        </w:rPr>
      </w:pPr>
      <w:r>
        <w:rPr>
          <w:rFonts w:ascii="Georgia" w:hAnsi="Georgia"/>
        </w:rPr>
        <w:t>Onset of the disability before age 18</w:t>
      </w:r>
    </w:p>
    <w:p w14:paraId="5579B6A6" w14:textId="77777777" w:rsidR="004C600C" w:rsidRDefault="004C600C" w:rsidP="008048BC">
      <w:pPr>
        <w:spacing w:line="480" w:lineRule="auto"/>
        <w:rPr>
          <w:rFonts w:ascii="Georgia" w:hAnsi="Georgia"/>
        </w:rPr>
      </w:pPr>
      <w:r>
        <w:rPr>
          <w:rFonts w:ascii="Georgia" w:hAnsi="Georgia"/>
        </w:rPr>
        <w:lastRenderedPageBreak/>
        <w:t>These diagnostic criteria are also consistent with the American Psychiatric Association’s criteria for IDD in the DSM-5 which differs only in terminology.</w:t>
      </w:r>
    </w:p>
    <w:p w14:paraId="0F82CEBC" w14:textId="6C7B8BA4" w:rsidR="0074797E" w:rsidRDefault="004C600C" w:rsidP="006A080F">
      <w:pPr>
        <w:spacing w:after="0" w:line="480" w:lineRule="auto"/>
        <w:ind w:firstLine="720"/>
        <w:rPr>
          <w:rFonts w:ascii="Georgia" w:hAnsi="Georgia"/>
        </w:rPr>
      </w:pPr>
      <w:r>
        <w:rPr>
          <w:rFonts w:ascii="Georgia" w:hAnsi="Georgia"/>
        </w:rPr>
        <w:t>The use of intellectual and adaptive functioning as indicators of IDD are also codified</w:t>
      </w:r>
      <w:r w:rsidR="00384097">
        <w:rPr>
          <w:rFonts w:ascii="Georgia" w:hAnsi="Georgia"/>
        </w:rPr>
        <w:t xml:space="preserve"> law. T</w:t>
      </w:r>
      <w:r>
        <w:rPr>
          <w:rFonts w:ascii="Georgia" w:hAnsi="Georgia"/>
        </w:rPr>
        <w:t xml:space="preserve">he </w:t>
      </w:r>
      <w:r w:rsidRPr="00740519">
        <w:rPr>
          <w:rFonts w:ascii="Georgia" w:hAnsi="Georgia"/>
          <w:i/>
        </w:rPr>
        <w:t>Developmental Disabilities Assistance and Bill of Rights Act of 2000</w:t>
      </w:r>
      <w:r>
        <w:rPr>
          <w:rFonts w:ascii="Georgia" w:hAnsi="Georgia"/>
        </w:rPr>
        <w:t xml:space="preserve">, Section 102 defines developmental disability as </w:t>
      </w:r>
    </w:p>
    <w:p w14:paraId="3960F31E" w14:textId="0D3ECEAD" w:rsidR="004C600C" w:rsidRPr="005F6EB0" w:rsidRDefault="004C600C" w:rsidP="008048BC">
      <w:pPr>
        <w:spacing w:line="276" w:lineRule="auto"/>
        <w:ind w:left="720"/>
        <w:rPr>
          <w:rFonts w:ascii="Georgia" w:hAnsi="Georgia"/>
        </w:rPr>
      </w:pPr>
      <w:r w:rsidRPr="005F6EB0">
        <w:rPr>
          <w:rFonts w:ascii="Georgia" w:hAnsi="Georgia"/>
        </w:rPr>
        <w:t>a sever</w:t>
      </w:r>
      <w:r w:rsidR="00F323E4" w:rsidRPr="005F6EB0">
        <w:rPr>
          <w:rFonts w:ascii="Georgia" w:hAnsi="Georgia"/>
        </w:rPr>
        <w:t>e</w:t>
      </w:r>
      <w:r w:rsidRPr="005F6EB0">
        <w:rPr>
          <w:rFonts w:ascii="Georgia" w:hAnsi="Georgia"/>
        </w:rPr>
        <w:t xml:space="preserve">, chronic disability of an individual that is attributable to mental or physical impairment or a combination of mental and physical impairments; is manifested before the individual attains age 22; is likely to continue indefinitely; </w:t>
      </w:r>
      <w:r w:rsidR="00F323E4" w:rsidRPr="005F6EB0">
        <w:rPr>
          <w:rFonts w:ascii="Georgia" w:hAnsi="Georgia"/>
        </w:rPr>
        <w:t>results in substantial functional limitations in 3 or more of the following areas of major life activity</w:t>
      </w:r>
    </w:p>
    <w:p w14:paraId="575BA68E"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Self-care</w:t>
      </w:r>
    </w:p>
    <w:p w14:paraId="72117B90"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Receptive and expressive language</w:t>
      </w:r>
    </w:p>
    <w:p w14:paraId="23BE2552"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Learning</w:t>
      </w:r>
    </w:p>
    <w:p w14:paraId="50AA84BE"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Mobility</w:t>
      </w:r>
    </w:p>
    <w:p w14:paraId="38B35194"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Self-direction</w:t>
      </w:r>
    </w:p>
    <w:p w14:paraId="524D6B76" w14:textId="77777777" w:rsidR="004C600C" w:rsidRPr="005F6EB0" w:rsidRDefault="004C600C" w:rsidP="008048BC">
      <w:pPr>
        <w:pStyle w:val="ListParagraph"/>
        <w:numPr>
          <w:ilvl w:val="0"/>
          <w:numId w:val="3"/>
        </w:numPr>
        <w:spacing w:after="0" w:line="276" w:lineRule="auto"/>
        <w:rPr>
          <w:rFonts w:ascii="Georgia" w:hAnsi="Georgia"/>
        </w:rPr>
      </w:pPr>
      <w:r w:rsidRPr="005F6EB0">
        <w:rPr>
          <w:rFonts w:ascii="Georgia" w:hAnsi="Georgia"/>
        </w:rPr>
        <w:t>Capacity for independent living</w:t>
      </w:r>
    </w:p>
    <w:p w14:paraId="7F207FC1" w14:textId="77777777" w:rsidR="00F323E4" w:rsidRPr="005F6EB0" w:rsidRDefault="004C600C" w:rsidP="008048BC">
      <w:pPr>
        <w:pStyle w:val="ListParagraph"/>
        <w:numPr>
          <w:ilvl w:val="0"/>
          <w:numId w:val="3"/>
        </w:numPr>
        <w:spacing w:line="276" w:lineRule="auto"/>
        <w:rPr>
          <w:rFonts w:ascii="Georgia" w:hAnsi="Georgia"/>
        </w:rPr>
      </w:pPr>
      <w:r w:rsidRPr="005F6EB0">
        <w:rPr>
          <w:rFonts w:ascii="Georgia" w:hAnsi="Georgia"/>
        </w:rPr>
        <w:t>Economic self-sufficiency;</w:t>
      </w:r>
      <w:r w:rsidR="00F323E4" w:rsidRPr="005F6EB0">
        <w:rPr>
          <w:rFonts w:ascii="Georgia" w:hAnsi="Georgia"/>
        </w:rPr>
        <w:t xml:space="preserve"> and</w:t>
      </w:r>
    </w:p>
    <w:p w14:paraId="1CD212EA" w14:textId="77777777" w:rsidR="004C600C" w:rsidRPr="005F6EB0" w:rsidRDefault="004C600C" w:rsidP="008048BC">
      <w:pPr>
        <w:spacing w:line="276" w:lineRule="auto"/>
        <w:ind w:left="720"/>
        <w:rPr>
          <w:rFonts w:ascii="Georgia" w:hAnsi="Georgia"/>
        </w:rPr>
      </w:pPr>
      <w:r w:rsidRPr="005F6EB0">
        <w:rPr>
          <w:rFonts w:ascii="Georgia" w:hAnsi="Georgia"/>
        </w:rPr>
        <w:t>reflects the individual’s need for a combination and sequence of special, interdisciplinary, or generic services, individualized supports, or other forms of assistance that are of lifelong or extended duration and are individually planned and coordinated.</w:t>
      </w:r>
      <w:r w:rsidR="00F323E4" w:rsidRPr="005F6EB0">
        <w:rPr>
          <w:rFonts w:ascii="Georgia" w:hAnsi="Georgia"/>
        </w:rPr>
        <w:t>”</w:t>
      </w:r>
    </w:p>
    <w:p w14:paraId="422C61F7" w14:textId="7F5F8D2B" w:rsidR="00611C7F" w:rsidRDefault="00F323E4" w:rsidP="008048BC">
      <w:pPr>
        <w:spacing w:line="480" w:lineRule="auto"/>
        <w:rPr>
          <w:rFonts w:ascii="Georgia" w:hAnsi="Georgia"/>
        </w:rPr>
      </w:pPr>
      <w:commentRangeStart w:id="3"/>
      <w:r>
        <w:rPr>
          <w:rFonts w:ascii="Georgia" w:hAnsi="Georgia"/>
        </w:rPr>
        <w:t xml:space="preserve">In short, medical and legal definitions of developmental disability require documented impairment in mental and social functioning that occurs before the individual reaches the age of maturity (legally defined as age 22). </w:t>
      </w:r>
      <w:commentRangeEnd w:id="3"/>
      <w:r w:rsidR="00743B6B">
        <w:rPr>
          <w:rStyle w:val="CommentReference"/>
        </w:rPr>
        <w:commentReference w:id="3"/>
      </w:r>
      <w:r>
        <w:rPr>
          <w:rFonts w:ascii="Georgia" w:hAnsi="Georgia"/>
        </w:rPr>
        <w:t>Generally, mental function is measured by an intelligence test and social function is measured by tests for adaptive</w:t>
      </w:r>
      <w:r w:rsidR="00384097">
        <w:rPr>
          <w:rFonts w:ascii="Georgia" w:hAnsi="Georgia"/>
        </w:rPr>
        <w:t xml:space="preserve"> behavior (sometimes referred to as the activities of daily living)</w:t>
      </w:r>
      <w:r>
        <w:rPr>
          <w:rFonts w:ascii="Georgia" w:hAnsi="Georgia"/>
        </w:rPr>
        <w:t xml:space="preserve">. </w:t>
      </w:r>
      <w:commentRangeStart w:id="4"/>
      <w:r w:rsidR="00611C7F">
        <w:rPr>
          <w:rFonts w:ascii="Georgia" w:hAnsi="Georgia"/>
        </w:rPr>
        <w:t xml:space="preserve">While these assessments are, on one level, tools for allocating resources, they also reflect </w:t>
      </w:r>
      <w:r w:rsidR="008F40D4">
        <w:rPr>
          <w:rFonts w:ascii="Georgia" w:hAnsi="Georgia"/>
        </w:rPr>
        <w:t xml:space="preserve">deeper social assumptions about disability and difference. </w:t>
      </w:r>
      <w:commentRangeEnd w:id="4"/>
      <w:r w:rsidR="00743B6B">
        <w:rPr>
          <w:rStyle w:val="CommentReference"/>
        </w:rPr>
        <w:commentReference w:id="4"/>
      </w:r>
      <w:ins w:id="5" w:author="Adrianna Bagnall-Munson" w:date="2018-01-24T12:44:00Z">
        <w:r w:rsidR="00676111">
          <w:rPr>
            <w:rFonts w:ascii="Georgia" w:hAnsi="Georgia"/>
          </w:rPr>
          <w:t xml:space="preserve"> </w:t>
        </w:r>
      </w:ins>
    </w:p>
    <w:p w14:paraId="3BB71B18" w14:textId="13CDE81E" w:rsidR="00106082" w:rsidRDefault="00740519" w:rsidP="008048BC">
      <w:pPr>
        <w:spacing w:line="480" w:lineRule="auto"/>
        <w:ind w:firstLine="720"/>
        <w:rPr>
          <w:rFonts w:ascii="Georgia" w:hAnsi="Georgia"/>
        </w:rPr>
      </w:pPr>
      <w:r>
        <w:rPr>
          <w:rFonts w:ascii="Georgia" w:hAnsi="Georgia"/>
        </w:rPr>
        <w:t xml:space="preserve">In the social science literature, the use of the intelligence test to measure mental disability has been well documented and </w:t>
      </w:r>
      <w:r w:rsidR="00F323E4">
        <w:rPr>
          <w:rFonts w:ascii="Georgia" w:hAnsi="Georgia"/>
        </w:rPr>
        <w:t>at times has been</w:t>
      </w:r>
      <w:commentRangeStart w:id="6"/>
      <w:r w:rsidR="00F323E4">
        <w:rPr>
          <w:rFonts w:ascii="Georgia" w:hAnsi="Georgia"/>
        </w:rPr>
        <w:t xml:space="preserve"> </w:t>
      </w:r>
      <w:r>
        <w:rPr>
          <w:rFonts w:ascii="Georgia" w:hAnsi="Georgia"/>
        </w:rPr>
        <w:t>criticized for its limitations</w:t>
      </w:r>
      <w:r w:rsidR="00F323E4">
        <w:rPr>
          <w:rFonts w:ascii="Georgia" w:hAnsi="Georgia"/>
        </w:rPr>
        <w:t xml:space="preserve"> and biases </w:t>
      </w:r>
      <w:commentRangeEnd w:id="6"/>
      <w:r w:rsidR="00743B6B">
        <w:rPr>
          <w:rStyle w:val="CommentReference"/>
        </w:rPr>
        <w:commentReference w:id="6"/>
      </w:r>
      <w:r w:rsidR="0035158E">
        <w:rPr>
          <w:rFonts w:ascii="Georgia" w:hAnsi="Georgia"/>
        </w:rPr>
        <w:fldChar w:fldCharType="begin" w:fldLock="1"/>
      </w:r>
      <w:r w:rsidR="0035158E">
        <w:rPr>
          <w:rFonts w:ascii="Georgia" w:hAnsi="Georgia"/>
        </w:rPr>
        <w:instrText>ADDIN CSL_CITATION { "citationItems" : [ { "id" : "ITEM-1", "itemData" : { "ISBN" : "0691017158", "author" : [ { "dropping-particle" : "", "family" : "Carson", "given" : "John", "non-dropping-particle" : "", "parse-names" : false, "suffix" : "" } ], "id" : "ITEM-1", "issued" : { "date-parts" : [ [ "2007" ] ] }, "publisher" : "Princeton University Press", "title" : "The measure of merit: Talents, intelligence, and inequality in the French and American republics, 1750-1940", "type" : "book" }, "uris" : [ "http://www.mendeley.com/documents/?uuid=6af0875f-c724-44fa-b5b2-0dd44b3c2d50" ] }, { "id" : "ITEM-2", "itemData" : { "ISBN" : "0520203577", "author" : [ { "dropping-particle" : "", "family" : "Trent", "given" : "James W", "non-dropping-particle" : "", "parse-names" : false, "suffix" : "" } ], "id" : "ITEM-2", "issued" : { "date-parts" : [ [ "1994" ] ] }, "publisher" : "Univ of California Press", "title" : "Inventing the Feeble Mind: A History of Mental Retardation in the United States", "type" : "book" }, "uris" : [ "http://www.mendeley.com/documents/?uuid=9f6306cc-e234-48bb-ae1f-55f0f32290b0" ] }, { "id" : "ITEM-3", "itemData" : { "author" : [ { "dropping-particle" : "", "family" : "Rothman", "given" : "David J", "non-dropping-particle" : "", "parse-names" : false, "suffix" : "" } ], "edition" : "Revised Ed", "id" : "ITEM-3", "issued" : { "date-parts" : [ [ "1980" ] ] }, "publisher" : "Aldine Transaction", "publisher-place" : "New York", "title" : "Conscience and Convenience: The Asylum and Its Alternatives in Progressive America", "type" : "book" }, "uris" : [ "http://www.mendeley.com/documents/?uuid=745c5fd6-f0bb-438c-b158-488cdeb00964" ] } ], "mendeley" : { "formattedCitation" : "(Carson 2007; Rothman 1980; Trent 1994)", "plainTextFormattedCitation" : "(Carson 2007; Rothman 1980; Trent 1994)", "previouslyFormattedCitation" : "(Carson 2007; Rothman 1980; Trent 1994)" }, "properties" : { "noteIndex" : 5 }, "schema" : "https://github.com/citation-style-language/schema/raw/master/csl-citation.json" }</w:instrText>
      </w:r>
      <w:r w:rsidR="0035158E">
        <w:rPr>
          <w:rFonts w:ascii="Georgia" w:hAnsi="Georgia"/>
        </w:rPr>
        <w:fldChar w:fldCharType="separate"/>
      </w:r>
      <w:r w:rsidR="0035158E" w:rsidRPr="0035158E">
        <w:rPr>
          <w:rFonts w:ascii="Georgia" w:hAnsi="Georgia"/>
          <w:noProof/>
        </w:rPr>
        <w:t>(Carson 2007; Rothman 1980; Trent 1994)</w:t>
      </w:r>
      <w:r w:rsidR="0035158E">
        <w:rPr>
          <w:rFonts w:ascii="Georgia" w:hAnsi="Georgia"/>
        </w:rPr>
        <w:fldChar w:fldCharType="end"/>
      </w:r>
      <w:r>
        <w:rPr>
          <w:rFonts w:ascii="Georgia" w:hAnsi="Georgia"/>
        </w:rPr>
        <w:t xml:space="preserve">. </w:t>
      </w:r>
      <w:r w:rsidR="00F323E4">
        <w:rPr>
          <w:rFonts w:ascii="Georgia" w:hAnsi="Georgia"/>
        </w:rPr>
        <w:t>T</w:t>
      </w:r>
      <w:r>
        <w:rPr>
          <w:rFonts w:ascii="Georgia" w:hAnsi="Georgia"/>
        </w:rPr>
        <w:t>ests for adaptive function have not been scrutinized to the same degree, leaving our understanding of the social implications of diagnosing</w:t>
      </w:r>
      <w:r w:rsidR="00F323E4">
        <w:rPr>
          <w:rFonts w:ascii="Georgia" w:hAnsi="Georgia"/>
        </w:rPr>
        <w:t xml:space="preserve"> IDD</w:t>
      </w:r>
      <w:r>
        <w:rPr>
          <w:rFonts w:ascii="Georgia" w:hAnsi="Georgia"/>
        </w:rPr>
        <w:t xml:space="preserve"> incomplete.</w:t>
      </w:r>
      <w:r w:rsidR="008F40D4">
        <w:rPr>
          <w:rFonts w:ascii="Georgia" w:hAnsi="Georgia"/>
        </w:rPr>
        <w:t xml:space="preserve"> In medical and legal diagnoses for IDD, mental and social function </w:t>
      </w:r>
      <w:r w:rsidR="008F40D4">
        <w:rPr>
          <w:rFonts w:ascii="Georgia" w:hAnsi="Georgia"/>
        </w:rPr>
        <w:lastRenderedPageBreak/>
        <w:t>are given near equal weight</w:t>
      </w:r>
      <w:r w:rsidR="007508C6">
        <w:rPr>
          <w:rFonts w:ascii="Georgia" w:hAnsi="Georgia"/>
        </w:rPr>
        <w:t>;</w:t>
      </w:r>
      <w:r w:rsidR="008F40D4">
        <w:rPr>
          <w:rFonts w:ascii="Georgia" w:hAnsi="Georgia"/>
        </w:rPr>
        <w:t xml:space="preserve"> </w:t>
      </w:r>
      <w:r w:rsidR="007508C6">
        <w:rPr>
          <w:rFonts w:ascii="Georgia" w:hAnsi="Georgia"/>
        </w:rPr>
        <w:t>m</w:t>
      </w:r>
      <w:r w:rsidR="008F40D4">
        <w:rPr>
          <w:rFonts w:ascii="Georgia" w:hAnsi="Georgia"/>
        </w:rPr>
        <w:t>eaning that someone with an IQ below 70 who maintains a full</w:t>
      </w:r>
      <w:r w:rsidR="007508C6">
        <w:rPr>
          <w:rFonts w:ascii="Georgia" w:hAnsi="Georgia"/>
        </w:rPr>
        <w:t>-</w:t>
      </w:r>
      <w:r w:rsidR="008F40D4">
        <w:rPr>
          <w:rFonts w:ascii="Georgia" w:hAnsi="Georgia"/>
        </w:rPr>
        <w:t xml:space="preserve">time job, </w:t>
      </w:r>
      <w:proofErr w:type="gramStart"/>
      <w:r w:rsidR="007508C6">
        <w:rPr>
          <w:rFonts w:ascii="Georgia" w:hAnsi="Georgia"/>
        </w:rPr>
        <w:t>is able to</w:t>
      </w:r>
      <w:proofErr w:type="gramEnd"/>
      <w:r w:rsidR="007508C6">
        <w:rPr>
          <w:rFonts w:ascii="Georgia" w:hAnsi="Georgia"/>
        </w:rPr>
        <w:t xml:space="preserve"> keep themselves safe and provides for their own daily needs </w:t>
      </w:r>
      <w:r w:rsidR="005F6EB0">
        <w:rPr>
          <w:rFonts w:ascii="Georgia" w:hAnsi="Georgia"/>
        </w:rPr>
        <w:t xml:space="preserve">will not be considered </w:t>
      </w:r>
      <w:r w:rsidR="007508C6">
        <w:rPr>
          <w:rFonts w:ascii="Georgia" w:hAnsi="Georgia"/>
        </w:rPr>
        <w:t xml:space="preserve">disabled </w:t>
      </w:r>
      <w:r w:rsidR="005F6EB0">
        <w:rPr>
          <w:rFonts w:ascii="Georgia" w:hAnsi="Georgia"/>
        </w:rPr>
        <w:t>or e</w:t>
      </w:r>
      <w:r w:rsidR="007508C6">
        <w:rPr>
          <w:rFonts w:ascii="Georgia" w:hAnsi="Georgia"/>
        </w:rPr>
        <w:t xml:space="preserve">ntitled to supports </w:t>
      </w:r>
      <w:r w:rsidR="005F6EB0">
        <w:rPr>
          <w:rFonts w:ascii="Georgia" w:hAnsi="Georgia"/>
        </w:rPr>
        <w:t>and</w:t>
      </w:r>
      <w:r w:rsidR="007508C6">
        <w:rPr>
          <w:rFonts w:ascii="Georgia" w:hAnsi="Georgia"/>
        </w:rPr>
        <w:t xml:space="preserve"> services. The same is true for someone of “normal intelligence” whose home is in disrepair, who cannot keep a job, and who does not care for their own healthcare needs. In short, mental and social function are complementary</w:t>
      </w:r>
      <w:r w:rsidR="00384097">
        <w:rPr>
          <w:rFonts w:ascii="Georgia" w:hAnsi="Georgia"/>
        </w:rPr>
        <w:t xml:space="preserve"> indicators</w:t>
      </w:r>
      <w:r w:rsidR="007508C6">
        <w:rPr>
          <w:rFonts w:ascii="Georgia" w:hAnsi="Georgia"/>
        </w:rPr>
        <w:t xml:space="preserve"> for the </w:t>
      </w:r>
      <w:r w:rsidR="00384097">
        <w:rPr>
          <w:rFonts w:ascii="Georgia" w:hAnsi="Georgia"/>
        </w:rPr>
        <w:t>diagnosis of</w:t>
      </w:r>
      <w:r w:rsidR="007508C6">
        <w:rPr>
          <w:rFonts w:ascii="Georgia" w:hAnsi="Georgia"/>
        </w:rPr>
        <w:t xml:space="preserve"> IDD. </w:t>
      </w:r>
    </w:p>
    <w:p w14:paraId="181118BE" w14:textId="10923DC6" w:rsidR="00A96CC1" w:rsidRDefault="00A96CC1" w:rsidP="008048BC">
      <w:pPr>
        <w:spacing w:line="480" w:lineRule="auto"/>
        <w:ind w:firstLine="720"/>
        <w:rPr>
          <w:rFonts w:ascii="Georgia" w:hAnsi="Georgia"/>
        </w:rPr>
      </w:pPr>
      <w:r>
        <w:rPr>
          <w:rFonts w:ascii="Georgia" w:hAnsi="Georgia"/>
        </w:rPr>
        <w:t>This is a paper about the social consequences of measuring disab</w:t>
      </w:r>
      <w:r w:rsidR="007508C6">
        <w:rPr>
          <w:rFonts w:ascii="Georgia" w:hAnsi="Georgia"/>
        </w:rPr>
        <w:t>ility</w:t>
      </w:r>
      <w:r>
        <w:rPr>
          <w:rFonts w:ascii="Georgia" w:hAnsi="Georgia"/>
        </w:rPr>
        <w:t>.</w:t>
      </w:r>
      <w:r w:rsidR="007508C6">
        <w:rPr>
          <w:rFonts w:ascii="Georgia" w:hAnsi="Georgia"/>
        </w:rPr>
        <w:t xml:space="preserve"> When we measure IDD with tests for intelligence and adaptive </w:t>
      </w:r>
      <w:r w:rsidR="008B4666">
        <w:rPr>
          <w:rFonts w:ascii="Georgia" w:hAnsi="Georgia"/>
        </w:rPr>
        <w:t>behavior</w:t>
      </w:r>
      <w:r w:rsidR="007508C6">
        <w:rPr>
          <w:rFonts w:ascii="Georgia" w:hAnsi="Georgia"/>
        </w:rPr>
        <w:t xml:space="preserve">, </w:t>
      </w:r>
      <w:commentRangeStart w:id="7"/>
      <w:r w:rsidR="007508C6">
        <w:rPr>
          <w:rFonts w:ascii="Georgia" w:hAnsi="Georgia"/>
        </w:rPr>
        <w:t xml:space="preserve">we make latent functions of a person’s body visible and their behavior in the world comprehensible </w:t>
      </w:r>
      <w:commentRangeEnd w:id="7"/>
      <w:r w:rsidR="00743B6B">
        <w:rPr>
          <w:rStyle w:val="CommentReference"/>
        </w:rPr>
        <w:commentReference w:id="7"/>
      </w:r>
      <w:r w:rsidR="007508C6">
        <w:rPr>
          <w:rFonts w:ascii="Georgia" w:hAnsi="Georgia"/>
        </w:rPr>
        <w:t>across multiple domains: law, the family, education, medicine, ethics. But measurement is not a neutral act. While m</w:t>
      </w:r>
      <w:r>
        <w:rPr>
          <w:rFonts w:ascii="Georgia" w:hAnsi="Georgia"/>
        </w:rPr>
        <w:t xml:space="preserve">easuring </w:t>
      </w:r>
      <w:r w:rsidR="007508C6">
        <w:rPr>
          <w:rFonts w:ascii="Georgia" w:hAnsi="Georgia"/>
        </w:rPr>
        <w:t xml:space="preserve">disability </w:t>
      </w:r>
      <w:r>
        <w:rPr>
          <w:rFonts w:ascii="Georgia" w:hAnsi="Georgia"/>
        </w:rPr>
        <w:t xml:space="preserve">allows us to </w:t>
      </w:r>
      <w:r w:rsidR="007508C6">
        <w:rPr>
          <w:rFonts w:ascii="Georgia" w:hAnsi="Georgia"/>
        </w:rPr>
        <w:t xml:space="preserve">efficiently </w:t>
      </w:r>
      <w:r>
        <w:rPr>
          <w:rFonts w:ascii="Georgia" w:hAnsi="Georgia"/>
        </w:rPr>
        <w:t>allocate money and resources to mitigate and accommodate for difference</w:t>
      </w:r>
      <w:r w:rsidR="007508C6">
        <w:rPr>
          <w:rFonts w:ascii="Georgia" w:hAnsi="Georgia"/>
        </w:rPr>
        <w:t>, it also draws boundaries around services and supports</w:t>
      </w:r>
      <w:r w:rsidR="008B4666">
        <w:rPr>
          <w:rFonts w:ascii="Georgia" w:hAnsi="Georgia"/>
        </w:rPr>
        <w:t xml:space="preserve">, limiting them to those who are “deserving” or most “in need.” </w:t>
      </w:r>
      <w:r>
        <w:rPr>
          <w:rFonts w:ascii="Georgia" w:hAnsi="Georgia"/>
        </w:rPr>
        <w:t xml:space="preserve">In measuring disability, we also draw boundaries around social identity: who is </w:t>
      </w:r>
      <w:r w:rsidR="008B4666">
        <w:rPr>
          <w:rFonts w:ascii="Georgia" w:hAnsi="Georgia"/>
        </w:rPr>
        <w:t>eligible for work;</w:t>
      </w:r>
      <w:r>
        <w:rPr>
          <w:rFonts w:ascii="Georgia" w:hAnsi="Georgia"/>
        </w:rPr>
        <w:t xml:space="preserve"> wh</w:t>
      </w:r>
      <w:r w:rsidR="008B4666">
        <w:rPr>
          <w:rFonts w:ascii="Georgia" w:hAnsi="Georgia"/>
        </w:rPr>
        <w:t xml:space="preserve">at is required of </w:t>
      </w:r>
      <w:r>
        <w:rPr>
          <w:rFonts w:ascii="Georgia" w:hAnsi="Georgia"/>
        </w:rPr>
        <w:t>a citizen</w:t>
      </w:r>
      <w:r w:rsidR="008B4666">
        <w:rPr>
          <w:rFonts w:ascii="Georgia" w:hAnsi="Georgia"/>
        </w:rPr>
        <w:t>;</w:t>
      </w:r>
      <w:r>
        <w:rPr>
          <w:rFonts w:ascii="Georgia" w:hAnsi="Georgia"/>
        </w:rPr>
        <w:t xml:space="preserve"> who is an “adult”</w:t>
      </w:r>
      <w:r w:rsidR="008B4666">
        <w:rPr>
          <w:rFonts w:ascii="Georgia" w:hAnsi="Georgia"/>
        </w:rPr>
        <w:t>;</w:t>
      </w:r>
      <w:r>
        <w:rPr>
          <w:rFonts w:ascii="Georgia" w:hAnsi="Georgia"/>
        </w:rPr>
        <w:t xml:space="preserve"> </w:t>
      </w:r>
      <w:r w:rsidR="008B4666">
        <w:rPr>
          <w:rFonts w:ascii="Georgia" w:hAnsi="Georgia"/>
        </w:rPr>
        <w:t xml:space="preserve">what behaviors are required for someone to be considered </w:t>
      </w:r>
      <w:r>
        <w:rPr>
          <w:rFonts w:ascii="Georgia" w:hAnsi="Georgia"/>
        </w:rPr>
        <w:t>“normal”</w:t>
      </w:r>
      <w:r w:rsidR="008B4666">
        <w:rPr>
          <w:rFonts w:ascii="Georgia" w:hAnsi="Georgia"/>
        </w:rPr>
        <w:t>; how do we allocate civil and social rights?</w:t>
      </w:r>
      <w:r>
        <w:rPr>
          <w:rFonts w:ascii="Georgia" w:hAnsi="Georgia"/>
        </w:rPr>
        <w:t xml:space="preserve"> </w:t>
      </w:r>
      <w:r w:rsidR="008B4666">
        <w:rPr>
          <w:rFonts w:ascii="Georgia" w:hAnsi="Georgia"/>
        </w:rPr>
        <w:t>Our treatment of people with disabilities depends on who we consider them to be</w:t>
      </w:r>
      <w:r w:rsidR="005877B2">
        <w:rPr>
          <w:rFonts w:ascii="Georgia" w:hAnsi="Georgia"/>
        </w:rPr>
        <w:t>, therefore</w:t>
      </w:r>
      <w:r w:rsidR="008B4666">
        <w:rPr>
          <w:rFonts w:ascii="Georgia" w:hAnsi="Georgia"/>
        </w:rPr>
        <w:t xml:space="preserve"> we should understand more fully our methods for defining and diagnosing </w:t>
      </w:r>
      <w:r w:rsidR="005877B2">
        <w:rPr>
          <w:rFonts w:ascii="Georgia" w:hAnsi="Georgia"/>
        </w:rPr>
        <w:t>them</w:t>
      </w:r>
      <w:r w:rsidR="008B4666">
        <w:rPr>
          <w:rFonts w:ascii="Georgia" w:hAnsi="Georgia"/>
        </w:rPr>
        <w:t>.</w:t>
      </w:r>
    </w:p>
    <w:p w14:paraId="62EF01DF" w14:textId="1133A004" w:rsidR="007938E6" w:rsidRDefault="007938E6" w:rsidP="008048BC">
      <w:pPr>
        <w:spacing w:line="480" w:lineRule="auto"/>
        <w:ind w:firstLine="720"/>
        <w:rPr>
          <w:rFonts w:ascii="Georgia" w:hAnsi="Georgia"/>
        </w:rPr>
      </w:pPr>
      <w:r>
        <w:rPr>
          <w:rFonts w:ascii="Georgia" w:hAnsi="Georgia"/>
        </w:rPr>
        <w:t>This paper will describe the development of diagnos</w:t>
      </w:r>
      <w:r w:rsidR="009816EA">
        <w:rPr>
          <w:rFonts w:ascii="Georgia" w:hAnsi="Georgia"/>
        </w:rPr>
        <w:t>tic tools for measuring</w:t>
      </w:r>
      <w:r>
        <w:rPr>
          <w:rFonts w:ascii="Georgia" w:hAnsi="Georgia"/>
        </w:rPr>
        <w:t xml:space="preserve"> Mental Deficiency</w:t>
      </w:r>
      <w:r w:rsidR="009816EA">
        <w:rPr>
          <w:rFonts w:ascii="Georgia" w:hAnsi="Georgia"/>
        </w:rPr>
        <w:t xml:space="preserve"> (</w:t>
      </w:r>
      <w:r w:rsidR="008B4666">
        <w:rPr>
          <w:rFonts w:ascii="Georgia" w:hAnsi="Georgia"/>
        </w:rPr>
        <w:t xml:space="preserve">what is </w:t>
      </w:r>
      <w:r w:rsidR="009816EA">
        <w:rPr>
          <w:rFonts w:ascii="Georgia" w:hAnsi="Georgia"/>
        </w:rPr>
        <w:t xml:space="preserve">today called </w:t>
      </w:r>
      <w:r w:rsidR="008B4666">
        <w:rPr>
          <w:rFonts w:ascii="Georgia" w:hAnsi="Georgia"/>
        </w:rPr>
        <w:t>Intellectual and Developmental</w:t>
      </w:r>
      <w:r w:rsidR="009816EA">
        <w:rPr>
          <w:rFonts w:ascii="Georgia" w:hAnsi="Georgia"/>
        </w:rPr>
        <w:t xml:space="preserve"> Disability</w:t>
      </w:r>
      <w:r w:rsidR="008B4666">
        <w:rPr>
          <w:rFonts w:ascii="Georgia" w:hAnsi="Georgia"/>
        </w:rPr>
        <w:t>)</w:t>
      </w:r>
      <w:r w:rsidR="005F6EB0">
        <w:rPr>
          <w:rFonts w:ascii="Georgia" w:hAnsi="Georgia"/>
        </w:rPr>
        <w:t xml:space="preserve"> and highlight its relevance to the social and political project of defining disability and assigning “appropriate” services</w:t>
      </w:r>
      <w:r>
        <w:rPr>
          <w:rFonts w:ascii="Georgia" w:hAnsi="Georgia"/>
        </w:rPr>
        <w:t xml:space="preserve">. I identify three major </w:t>
      </w:r>
      <w:r w:rsidR="008B4666">
        <w:rPr>
          <w:rFonts w:ascii="Georgia" w:hAnsi="Georgia"/>
        </w:rPr>
        <w:t>phases</w:t>
      </w:r>
      <w:r>
        <w:rPr>
          <w:rFonts w:ascii="Georgia" w:hAnsi="Georgia"/>
        </w:rPr>
        <w:t xml:space="preserve"> in the measurement of Mental Deficiency</w:t>
      </w:r>
      <w:r w:rsidR="008B4666">
        <w:rPr>
          <w:rFonts w:ascii="Georgia" w:hAnsi="Georgia"/>
        </w:rPr>
        <w:t xml:space="preserve">, which differed in their method, content, and overall focus. The first phase was marked by the subjective observation of individuals and a comparison </w:t>
      </w:r>
      <w:r w:rsidR="00F8390C">
        <w:rPr>
          <w:rFonts w:ascii="Georgia" w:hAnsi="Georgia"/>
        </w:rPr>
        <w:t>of</w:t>
      </w:r>
      <w:r w:rsidR="008B4666">
        <w:rPr>
          <w:rFonts w:ascii="Georgia" w:hAnsi="Georgia"/>
        </w:rPr>
        <w:t xml:space="preserve"> their mental and social function to the life stage of children. The second phase was marked by the introduction of the intelligence test to the United States by Henry Goddard. </w:t>
      </w:r>
      <w:r w:rsidR="004C2A02">
        <w:rPr>
          <w:rFonts w:ascii="Georgia" w:hAnsi="Georgia"/>
        </w:rPr>
        <w:t xml:space="preserve">This was </w:t>
      </w:r>
      <w:r w:rsidR="008B4666">
        <w:rPr>
          <w:rFonts w:ascii="Georgia" w:hAnsi="Georgia"/>
        </w:rPr>
        <w:t xml:space="preserve">important for shifting attention from subjective to </w:t>
      </w:r>
      <w:r w:rsidR="008B4666">
        <w:rPr>
          <w:rFonts w:ascii="Georgia" w:hAnsi="Georgia"/>
        </w:rPr>
        <w:lastRenderedPageBreak/>
        <w:t xml:space="preserve">objective assessment of a person’s mental capacity. Finally, I turn to the introduction of a test for adaptive </w:t>
      </w:r>
      <w:r w:rsidR="004C2A02">
        <w:rPr>
          <w:rFonts w:ascii="Georgia" w:hAnsi="Georgia"/>
        </w:rPr>
        <w:t>behavior</w:t>
      </w:r>
      <w:r w:rsidR="008B4666">
        <w:rPr>
          <w:rFonts w:ascii="Georgia" w:hAnsi="Georgia"/>
        </w:rPr>
        <w:t>, the Vineland Social Maturity Scale (VSMS). The VSMS also emphasized objective assessment</w:t>
      </w:r>
      <w:r w:rsidR="0037671D">
        <w:rPr>
          <w:rFonts w:ascii="Georgia" w:hAnsi="Georgia"/>
        </w:rPr>
        <w:t xml:space="preserve"> but </w:t>
      </w:r>
      <w:r w:rsidR="004C2A02">
        <w:rPr>
          <w:rFonts w:ascii="Georgia" w:hAnsi="Georgia"/>
        </w:rPr>
        <w:t xml:space="preserve">expanded the content of the diagnosis </w:t>
      </w:r>
      <w:r w:rsidR="00F8390C">
        <w:rPr>
          <w:rFonts w:ascii="Georgia" w:hAnsi="Georgia"/>
        </w:rPr>
        <w:t xml:space="preserve">to include </w:t>
      </w:r>
      <w:r w:rsidR="0037671D">
        <w:rPr>
          <w:rFonts w:ascii="Georgia" w:hAnsi="Georgia"/>
        </w:rPr>
        <w:t xml:space="preserve">an individual’s habitual performance in the world. </w:t>
      </w:r>
    </w:p>
    <w:p w14:paraId="0B6748BD" w14:textId="040C4D88" w:rsidR="008048BC" w:rsidRDefault="005F6EB0" w:rsidP="008048BC">
      <w:pPr>
        <w:spacing w:line="480" w:lineRule="auto"/>
        <w:ind w:firstLine="720"/>
        <w:rPr>
          <w:rFonts w:ascii="Georgia" w:hAnsi="Georgia"/>
        </w:rPr>
      </w:pPr>
      <w:commentRangeStart w:id="8"/>
      <w:r>
        <w:rPr>
          <w:rFonts w:ascii="Georgia" w:hAnsi="Georgia"/>
        </w:rPr>
        <w:t>I will show that t</w:t>
      </w:r>
      <w:r w:rsidR="0037671D">
        <w:rPr>
          <w:rFonts w:ascii="Georgia" w:hAnsi="Georgia"/>
        </w:rPr>
        <w:t xml:space="preserve">he development of these </w:t>
      </w:r>
      <w:r w:rsidR="005701C1">
        <w:rPr>
          <w:rFonts w:ascii="Georgia" w:hAnsi="Georgia"/>
        </w:rPr>
        <w:t xml:space="preserve">assessment tools </w:t>
      </w:r>
      <w:r w:rsidR="0037671D">
        <w:rPr>
          <w:rFonts w:ascii="Georgia" w:hAnsi="Georgia"/>
        </w:rPr>
        <w:t>resulted in four major transitions in our understanding of people with Mental Deficiency</w:t>
      </w:r>
      <w:r w:rsidR="00EE73A4" w:rsidRPr="00C91AD9">
        <w:rPr>
          <w:rStyle w:val="FootnoteReference"/>
        </w:rPr>
        <w:footnoteReference w:id="5"/>
      </w:r>
      <w:r w:rsidR="0037671D">
        <w:rPr>
          <w:rFonts w:ascii="Georgia" w:hAnsi="Georgia"/>
        </w:rPr>
        <w:t xml:space="preserve">. </w:t>
      </w:r>
      <w:commentRangeEnd w:id="8"/>
      <w:r w:rsidR="005877B2">
        <w:rPr>
          <w:rStyle w:val="CommentReference"/>
        </w:rPr>
        <w:commentReference w:id="8"/>
      </w:r>
    </w:p>
    <w:p w14:paraId="3A16EDF0" w14:textId="2E7A4160" w:rsidR="008048BC" w:rsidRDefault="008048BC" w:rsidP="008048BC">
      <w:pPr>
        <w:pStyle w:val="ListParagraph"/>
        <w:numPr>
          <w:ilvl w:val="0"/>
          <w:numId w:val="7"/>
        </w:numPr>
        <w:spacing w:line="480" w:lineRule="auto"/>
        <w:rPr>
          <w:rFonts w:ascii="Georgia" w:hAnsi="Georgia"/>
        </w:rPr>
      </w:pPr>
      <w:r>
        <w:rPr>
          <w:rFonts w:ascii="Georgia" w:hAnsi="Georgia"/>
        </w:rPr>
        <w:t>T</w:t>
      </w:r>
      <w:r w:rsidR="00751A69" w:rsidRPr="008048BC">
        <w:rPr>
          <w:rFonts w:ascii="Georgia" w:hAnsi="Georgia"/>
        </w:rPr>
        <w:t xml:space="preserve">he introduction of assessment tools for mental and social function </w:t>
      </w:r>
      <w:r w:rsidR="00F8390C" w:rsidRPr="008048BC">
        <w:rPr>
          <w:rFonts w:ascii="Georgia" w:hAnsi="Georgia"/>
        </w:rPr>
        <w:t xml:space="preserve">was a </w:t>
      </w:r>
      <w:r w:rsidR="00751A69" w:rsidRPr="008048BC">
        <w:rPr>
          <w:rFonts w:ascii="Georgia" w:hAnsi="Georgia"/>
        </w:rPr>
        <w:t>shift from subjective to objective measurement of mental deficiency.</w:t>
      </w:r>
      <w:r w:rsidR="00C07898">
        <w:rPr>
          <w:rFonts w:ascii="Georgia" w:hAnsi="Georgia"/>
        </w:rPr>
        <w:t xml:space="preserve"> While t</w:t>
      </w:r>
      <w:r w:rsidR="00751A69" w:rsidRPr="008048BC">
        <w:rPr>
          <w:rFonts w:ascii="Georgia" w:hAnsi="Georgia"/>
        </w:rPr>
        <w:t>his shift correlated with a broader process of quantification that occurred in other areas in the US in the twentieth century</w:t>
      </w:r>
      <w:r w:rsidR="00F8390C" w:rsidRPr="008048BC">
        <w:rPr>
          <w:rFonts w:ascii="Georgia" w:hAnsi="Georgia"/>
        </w:rPr>
        <w:t xml:space="preserve"> </w:t>
      </w:r>
      <w:r w:rsidR="0035158E" w:rsidRPr="008048BC">
        <w:rPr>
          <w:rFonts w:ascii="Georgia" w:hAnsi="Georgia"/>
        </w:rPr>
        <w:fldChar w:fldCharType="begin" w:fldLock="1"/>
      </w:r>
      <w:r w:rsidR="0035158E" w:rsidRPr="008048BC">
        <w:rPr>
          <w:rFonts w:ascii="Georgia" w:hAnsi="Georgia"/>
        </w:rPr>
        <w:instrText>ADDIN CSL_CITATION { "citationItems" : [ { "id" : "ITEM-1", "itemData" : { "ISSN" : "0268-0939", "author" : [ { "dropping-particle" : "", "family" : "Ranson", "given" : "Stewart", "non-dropping-particle" : "", "parse-names" : false, "suffix" : "" } ], "container-title" : "J. Education Policy", "id" : "ITEM-1", "issue" : "5", "issued" : { "date-parts" : [ [ "2003" ] ] }, "page" : "459-480", "publisher" : "Taylor &amp; Francis", "title" : "Public accountability in the age of neo\u2010liberal governance", "type" : "article-journal", "volume" : "18" }, "uris" : [ "http://www.mendeley.com/documents/?uuid=2df80e35-bf04-4231-b687-03f47d33e230" ] }, { "id" : "ITEM-2", "itemData" : { "author" : [ { "dropping-particle" : "", "family" : "Porter", "given" : "Theodore", "non-dropping-particle" : "", "parse-names" : false, "suffix" : "" } ], "container-title" : "Trust in numbers: The search for objectivity in science and public life", "id" : "ITEM-2", "issued" : { "date-parts" : [ [ "1995" ] ] }, "publisher" : "Princeton University Press Princeton", "title" : "Trust in numbers. The search for objectivity in science and public life", "type" : "article-journal" }, "uris" : [ "http://www.mendeley.com/documents/?uuid=c4468184-c760-4a18-8a0a-c48b9c834dc1" ] }, { "id" : "ITEM-3", "itemData" : { "ISBN" : "0191638927", "author" : [ { "dropping-particle" : "", "family" : "Power", "given" : "Michael", "non-dropping-particle" : "", "parse-names" : false, "suffix" : "" } ], "id" : "ITEM-3", "issued" : { "date-parts" : [ [ "1997" ] ] }, "publisher" : "OUP Oxford", "title" : "The audit society: Rituals of verification", "type" : "book" }, "uris" : [ "http://www.mendeley.com/documents/?uuid=32f2849b-b4dd-4c31-8595-76c6bc87b82d" ] } ], "mendeley" : { "formattedCitation" : "(Porter 1995; Power 1997; Ranson 2003)", "plainTextFormattedCitation" : "(Porter 1995; Power 1997; Ranson 2003)", "previouslyFormattedCitation" : "(Porter 1995; Power 1997; Ranson 2003)" }, "properties" : { "noteIndex" : 5 }, "schema" : "https://github.com/citation-style-language/schema/raw/master/csl-citation.json" }</w:instrText>
      </w:r>
      <w:r w:rsidR="0035158E" w:rsidRPr="008048BC">
        <w:rPr>
          <w:rFonts w:ascii="Georgia" w:hAnsi="Georgia"/>
        </w:rPr>
        <w:fldChar w:fldCharType="separate"/>
      </w:r>
      <w:r w:rsidR="0035158E" w:rsidRPr="008048BC">
        <w:rPr>
          <w:rFonts w:ascii="Georgia" w:hAnsi="Georgia"/>
          <w:noProof/>
        </w:rPr>
        <w:t>(Porter 1995; Power 1997; Ranson 2003)</w:t>
      </w:r>
      <w:r w:rsidR="0035158E" w:rsidRPr="008048BC">
        <w:rPr>
          <w:rFonts w:ascii="Georgia" w:hAnsi="Georgia"/>
        </w:rPr>
        <w:fldChar w:fldCharType="end"/>
      </w:r>
      <w:r w:rsidR="00C07898">
        <w:rPr>
          <w:rFonts w:ascii="Georgia" w:hAnsi="Georgia"/>
        </w:rPr>
        <w:t>, it is also indicative of a belief that the measurement of mental deficiency could be standardized and communicate with a number rather than sustained description</w:t>
      </w:r>
      <w:r w:rsidR="00751A69" w:rsidRPr="008048BC">
        <w:rPr>
          <w:rFonts w:ascii="Georgia" w:hAnsi="Georgia"/>
        </w:rPr>
        <w:t xml:space="preserve">. </w:t>
      </w:r>
    </w:p>
    <w:p w14:paraId="341C854A" w14:textId="6576C924" w:rsidR="008048BC" w:rsidRDefault="008048BC" w:rsidP="008048BC">
      <w:pPr>
        <w:pStyle w:val="ListParagraph"/>
        <w:numPr>
          <w:ilvl w:val="0"/>
          <w:numId w:val="7"/>
        </w:numPr>
        <w:spacing w:line="480" w:lineRule="auto"/>
        <w:rPr>
          <w:rFonts w:ascii="Georgia" w:hAnsi="Georgia"/>
        </w:rPr>
      </w:pPr>
      <w:commentRangeStart w:id="9"/>
      <w:r w:rsidRPr="008048BC">
        <w:rPr>
          <w:rFonts w:ascii="Georgia" w:hAnsi="Georgia"/>
        </w:rPr>
        <w:t xml:space="preserve">In clarifying the diagnosis and identifying specific aspects of </w:t>
      </w:r>
      <w:r w:rsidR="005877B2">
        <w:rPr>
          <w:rFonts w:ascii="Georgia" w:hAnsi="Georgia"/>
        </w:rPr>
        <w:t xml:space="preserve">the </w:t>
      </w:r>
      <w:r w:rsidRPr="008048BC">
        <w:rPr>
          <w:rFonts w:ascii="Georgia" w:hAnsi="Georgia"/>
        </w:rPr>
        <w:t>disorder to measure, the</w:t>
      </w:r>
      <w:r w:rsidR="005877B2">
        <w:rPr>
          <w:rFonts w:ascii="Georgia" w:hAnsi="Georgia"/>
        </w:rPr>
        <w:t xml:space="preserve"> use of both the</w:t>
      </w:r>
      <w:r w:rsidRPr="008048BC">
        <w:rPr>
          <w:rFonts w:ascii="Georgia" w:hAnsi="Georgia"/>
        </w:rPr>
        <w:t xml:space="preserve"> </w:t>
      </w:r>
      <w:r>
        <w:rPr>
          <w:rFonts w:ascii="Georgia" w:hAnsi="Georgia"/>
        </w:rPr>
        <w:t>i</w:t>
      </w:r>
      <w:r w:rsidRPr="008048BC">
        <w:rPr>
          <w:rFonts w:ascii="Georgia" w:hAnsi="Georgia"/>
        </w:rPr>
        <w:t>ntelligence test and the VSMS also expanded the content of diagnosis.</w:t>
      </w:r>
      <w:commentRangeEnd w:id="9"/>
      <w:r w:rsidR="005877B2">
        <w:rPr>
          <w:rStyle w:val="CommentReference"/>
        </w:rPr>
        <w:commentReference w:id="9"/>
      </w:r>
      <w:r w:rsidRPr="008048BC">
        <w:rPr>
          <w:rFonts w:ascii="Georgia" w:hAnsi="Georgia"/>
        </w:rPr>
        <w:t xml:space="preserve"> </w:t>
      </w:r>
      <w:commentRangeStart w:id="10"/>
      <w:r w:rsidRPr="008048BC">
        <w:rPr>
          <w:rFonts w:ascii="Georgia" w:hAnsi="Georgia"/>
        </w:rPr>
        <w:t>While early efforts to diagnose MD relied on similarity to childhood as a benchmark, the use of the intelligence test and the VSMS as complementary diagnostic tools measured both latent capacity for mental functioning and an individual’s habitual performance in the world.</w:t>
      </w:r>
      <w:commentRangeEnd w:id="10"/>
      <w:r w:rsidR="005877B2">
        <w:rPr>
          <w:rStyle w:val="CommentReference"/>
        </w:rPr>
        <w:commentReference w:id="10"/>
      </w:r>
    </w:p>
    <w:p w14:paraId="045488AC" w14:textId="501FD41F" w:rsidR="008048BC" w:rsidRDefault="00751A69" w:rsidP="008048BC">
      <w:pPr>
        <w:pStyle w:val="ListParagraph"/>
        <w:numPr>
          <w:ilvl w:val="0"/>
          <w:numId w:val="7"/>
        </w:numPr>
        <w:spacing w:line="480" w:lineRule="auto"/>
        <w:rPr>
          <w:rFonts w:ascii="Georgia" w:hAnsi="Georgia"/>
        </w:rPr>
      </w:pPr>
      <w:r w:rsidRPr="008048BC">
        <w:rPr>
          <w:rFonts w:ascii="Georgia" w:hAnsi="Georgia"/>
        </w:rPr>
        <w:t>The use of assessment tools also brought about a changing understanding of the relationship of the mentally deficient to “</w:t>
      </w:r>
      <w:proofErr w:type="spellStart"/>
      <w:r w:rsidRPr="008048BC">
        <w:rPr>
          <w:rFonts w:ascii="Georgia" w:hAnsi="Georgia"/>
        </w:rPr>
        <w:t>normals</w:t>
      </w:r>
      <w:proofErr w:type="spellEnd"/>
      <w:r w:rsidRPr="008048BC">
        <w:rPr>
          <w:rFonts w:ascii="Georgia" w:hAnsi="Georgia"/>
        </w:rPr>
        <w:t>.” Prior to the use of the intelligence test, the mentally deficient were viewed as categorically different from “</w:t>
      </w:r>
      <w:proofErr w:type="spellStart"/>
      <w:r w:rsidRPr="008048BC">
        <w:rPr>
          <w:rFonts w:ascii="Georgia" w:hAnsi="Georgia"/>
        </w:rPr>
        <w:t>normals</w:t>
      </w:r>
      <w:proofErr w:type="spellEnd"/>
      <w:r w:rsidRPr="008048BC">
        <w:rPr>
          <w:rFonts w:ascii="Georgia" w:hAnsi="Georgia"/>
        </w:rPr>
        <w:t xml:space="preserve">.” In contrast, the intelligence test measured mental deficiency as a degree of difference from normal mental intelligence. </w:t>
      </w:r>
      <w:commentRangeStart w:id="11"/>
      <w:r w:rsidRPr="008048BC">
        <w:rPr>
          <w:rFonts w:ascii="Georgia" w:hAnsi="Georgia"/>
        </w:rPr>
        <w:t>The mentally deficient and “</w:t>
      </w:r>
      <w:proofErr w:type="spellStart"/>
      <w:r w:rsidRPr="008048BC">
        <w:rPr>
          <w:rFonts w:ascii="Georgia" w:hAnsi="Georgia"/>
        </w:rPr>
        <w:t>normals</w:t>
      </w:r>
      <w:proofErr w:type="spellEnd"/>
      <w:r w:rsidRPr="008048BC">
        <w:rPr>
          <w:rFonts w:ascii="Georgia" w:hAnsi="Georgia"/>
        </w:rPr>
        <w:t xml:space="preserve">” were </w:t>
      </w:r>
      <w:r w:rsidR="00A72651" w:rsidRPr="008048BC">
        <w:rPr>
          <w:rFonts w:ascii="Georgia" w:hAnsi="Georgia"/>
        </w:rPr>
        <w:lastRenderedPageBreak/>
        <w:t xml:space="preserve">distinguished from each other by their </w:t>
      </w:r>
      <w:r w:rsidR="00F8584A" w:rsidRPr="008048BC">
        <w:rPr>
          <w:rFonts w:ascii="Georgia" w:hAnsi="Georgia"/>
        </w:rPr>
        <w:t xml:space="preserve">location </w:t>
      </w:r>
      <w:r w:rsidR="00A72651" w:rsidRPr="008048BC">
        <w:rPr>
          <w:rFonts w:ascii="Georgia" w:hAnsi="Georgia"/>
        </w:rPr>
        <w:t>on either side of a threshold</w:t>
      </w:r>
      <w:r w:rsidR="008048BC">
        <w:rPr>
          <w:rFonts w:ascii="Georgia" w:hAnsi="Georgia"/>
        </w:rPr>
        <w:t xml:space="preserve"> that marked</w:t>
      </w:r>
      <w:r w:rsidR="00F8584A" w:rsidRPr="008048BC">
        <w:rPr>
          <w:rFonts w:ascii="Georgia" w:hAnsi="Georgia"/>
        </w:rPr>
        <w:t xml:space="preserve"> the boundary between normal and deficient intelligence on</w:t>
      </w:r>
      <w:r w:rsidR="00A72651" w:rsidRPr="008048BC">
        <w:rPr>
          <w:rFonts w:ascii="Georgia" w:hAnsi="Georgia"/>
        </w:rPr>
        <w:t xml:space="preserve"> a continuum. </w:t>
      </w:r>
      <w:commentRangeEnd w:id="11"/>
      <w:r w:rsidR="005877B2">
        <w:rPr>
          <w:rStyle w:val="CommentReference"/>
        </w:rPr>
        <w:commentReference w:id="11"/>
      </w:r>
    </w:p>
    <w:p w14:paraId="0627A17B" w14:textId="1690A447" w:rsidR="009816EA" w:rsidRPr="008048BC" w:rsidRDefault="0058623F" w:rsidP="008048BC">
      <w:pPr>
        <w:pStyle w:val="ListParagraph"/>
        <w:numPr>
          <w:ilvl w:val="0"/>
          <w:numId w:val="7"/>
        </w:numPr>
        <w:spacing w:line="480" w:lineRule="auto"/>
        <w:rPr>
          <w:rFonts w:ascii="Georgia" w:hAnsi="Georgia"/>
        </w:rPr>
      </w:pPr>
      <w:r w:rsidRPr="008048BC">
        <w:rPr>
          <w:rFonts w:ascii="Georgia" w:hAnsi="Georgia"/>
        </w:rPr>
        <w:t xml:space="preserve">Finally, </w:t>
      </w:r>
      <w:r w:rsidR="00594F97" w:rsidRPr="008048BC">
        <w:rPr>
          <w:rFonts w:ascii="Georgia" w:hAnsi="Georgia"/>
        </w:rPr>
        <w:t xml:space="preserve">each method of diagnosis brought with it </w:t>
      </w:r>
      <w:proofErr w:type="gramStart"/>
      <w:r w:rsidR="00594F97" w:rsidRPr="008048BC">
        <w:rPr>
          <w:rFonts w:ascii="Georgia" w:hAnsi="Georgia"/>
        </w:rPr>
        <w:t>a different way</w:t>
      </w:r>
      <w:proofErr w:type="gramEnd"/>
      <w:r w:rsidR="00594F97" w:rsidRPr="008048BC">
        <w:rPr>
          <w:rFonts w:ascii="Georgia" w:hAnsi="Georgia"/>
        </w:rPr>
        <w:t xml:space="preserve"> of </w:t>
      </w:r>
      <w:commentRangeStart w:id="12"/>
      <w:r w:rsidR="00594F97" w:rsidRPr="008048BC">
        <w:rPr>
          <w:rFonts w:ascii="Georgia" w:hAnsi="Georgia"/>
        </w:rPr>
        <w:t xml:space="preserve">understanding the treatment of the mentally deficient. </w:t>
      </w:r>
      <w:commentRangeEnd w:id="12"/>
      <w:r w:rsidR="008D5DDA">
        <w:rPr>
          <w:rStyle w:val="CommentReference"/>
        </w:rPr>
        <w:commentReference w:id="12"/>
      </w:r>
      <w:r w:rsidR="00594F97" w:rsidRPr="008048BC">
        <w:rPr>
          <w:rFonts w:ascii="Georgia" w:hAnsi="Georgia"/>
        </w:rPr>
        <w:t xml:space="preserve">Early efforts to measure MD were aimed at finding a cure. Absent a cure, the solution to caring for the MD was to segregate them from society in institutions. The intelligence test, claiming to measure latent mental capacity, characterized MD as a deficiency that was inherent to the individual’s body. Thus, cure was impossible and people with MD </w:t>
      </w:r>
      <w:r w:rsidR="00F8584A" w:rsidRPr="008048BC">
        <w:rPr>
          <w:rFonts w:ascii="Georgia" w:hAnsi="Georgia"/>
        </w:rPr>
        <w:t>were</w:t>
      </w:r>
      <w:r w:rsidR="00594F97" w:rsidRPr="008048BC">
        <w:rPr>
          <w:rFonts w:ascii="Georgia" w:hAnsi="Georgia"/>
        </w:rPr>
        <w:t xml:space="preserve"> provided therapeutic environments that match</w:t>
      </w:r>
      <w:r w:rsidR="00F8584A" w:rsidRPr="008048BC">
        <w:rPr>
          <w:rFonts w:ascii="Georgia" w:hAnsi="Georgia"/>
        </w:rPr>
        <w:t>ed</w:t>
      </w:r>
      <w:r w:rsidR="00594F97" w:rsidRPr="008048BC">
        <w:rPr>
          <w:rFonts w:ascii="Georgia" w:hAnsi="Georgia"/>
        </w:rPr>
        <w:t xml:space="preserve"> their capacity to engage the community. In contrast, the Vineland scale measured habitual performance in the world</w:t>
      </w:r>
      <w:r w:rsidR="003076FB" w:rsidRPr="008048BC">
        <w:rPr>
          <w:rFonts w:ascii="Georgia" w:hAnsi="Georgia"/>
        </w:rPr>
        <w:t xml:space="preserve">—eating, cooking, carrying on conversations, performing manual labor—and emphasized that performance of these skills could be improved through training. </w:t>
      </w:r>
      <w:r w:rsidR="00F8584A" w:rsidRPr="008048BC">
        <w:rPr>
          <w:rFonts w:ascii="Georgia" w:hAnsi="Georgia"/>
        </w:rPr>
        <w:t xml:space="preserve">This resulted in a more open stance toward the participation of the MD in the world and introduced new expectations that, like the normal population, </w:t>
      </w:r>
      <w:r w:rsidR="006F7555">
        <w:rPr>
          <w:rFonts w:ascii="Georgia" w:hAnsi="Georgia"/>
        </w:rPr>
        <w:t xml:space="preserve">they </w:t>
      </w:r>
      <w:r w:rsidR="004C2A02">
        <w:rPr>
          <w:rFonts w:ascii="Georgia" w:hAnsi="Georgia"/>
        </w:rPr>
        <w:t>would</w:t>
      </w:r>
      <w:r w:rsidR="00F8584A" w:rsidRPr="008048BC">
        <w:rPr>
          <w:rFonts w:ascii="Georgia" w:hAnsi="Georgia"/>
        </w:rPr>
        <w:t xml:space="preserve"> grow and learn through training and self-regulation. </w:t>
      </w:r>
    </w:p>
    <w:p w14:paraId="62A8E423" w14:textId="33FA256D" w:rsidR="00DD399D" w:rsidRDefault="00E90150" w:rsidP="004C2A02">
      <w:pPr>
        <w:spacing w:after="0" w:line="480" w:lineRule="auto"/>
        <w:rPr>
          <w:ins w:id="13" w:author="Adrianna Bagnall-Munson" w:date="2018-01-22T15:03:00Z"/>
          <w:rFonts w:ascii="Georgia" w:hAnsi="Georgia"/>
          <w:b/>
        </w:rPr>
      </w:pPr>
      <w:r w:rsidRPr="00E90150">
        <w:rPr>
          <w:rFonts w:ascii="Georgia" w:hAnsi="Georgia"/>
          <w:b/>
        </w:rPr>
        <w:t>Literature Review</w:t>
      </w:r>
    </w:p>
    <w:p w14:paraId="65874F86" w14:textId="6EF1A2E9" w:rsidR="007938E6" w:rsidRPr="006F7555" w:rsidRDefault="009C784B" w:rsidP="004C2A02">
      <w:pPr>
        <w:spacing w:after="0" w:line="480" w:lineRule="auto"/>
        <w:rPr>
          <w:rFonts w:ascii="Georgia" w:hAnsi="Georgia"/>
          <w:b/>
        </w:rPr>
      </w:pPr>
      <w:r w:rsidRPr="009C784B">
        <w:rPr>
          <w:rFonts w:ascii="Georgia" w:hAnsi="Georgia"/>
          <w:i/>
        </w:rPr>
        <w:t>Measur</w:t>
      </w:r>
      <w:r w:rsidR="00DD399D">
        <w:rPr>
          <w:rFonts w:ascii="Georgia" w:hAnsi="Georgia"/>
          <w:i/>
        </w:rPr>
        <w:t>ement</w:t>
      </w:r>
    </w:p>
    <w:p w14:paraId="1302C137" w14:textId="5DE86656" w:rsidR="00F6306C" w:rsidRPr="00F6306C" w:rsidRDefault="00F6306C" w:rsidP="006F7555">
      <w:pPr>
        <w:spacing w:line="480" w:lineRule="auto"/>
        <w:ind w:firstLine="720"/>
        <w:rPr>
          <w:rFonts w:ascii="Georgia" w:hAnsi="Georgia"/>
        </w:rPr>
      </w:pPr>
      <w:r w:rsidRPr="00F6306C">
        <w:rPr>
          <w:rFonts w:ascii="Georgia" w:hAnsi="Georgia"/>
        </w:rPr>
        <w:t>Quantification, the production and consumption of numbers, occurs on many levels in society—from the facilitation of indi</w:t>
      </w:r>
      <w:r w:rsidR="0074797E">
        <w:rPr>
          <w:rFonts w:ascii="Georgia" w:hAnsi="Georgia"/>
        </w:rPr>
        <w:t xml:space="preserve">vidual work like the calculation of risk </w:t>
      </w:r>
      <w:r w:rsidR="0035158E">
        <w:rPr>
          <w:rFonts w:ascii="Georgia" w:hAnsi="Georgia"/>
        </w:rPr>
        <w:fldChar w:fldCharType="begin" w:fldLock="1"/>
      </w:r>
      <w:r w:rsidR="0035158E">
        <w:rPr>
          <w:rFonts w:ascii="Georgia" w:hAnsi="Georgia"/>
        </w:rPr>
        <w:instrText>ADDIN CSL_CITATION { "citationItems" : [ { "id" : "ITEM-1", "itemData" : { "author" : [ { "dropping-particle" : "", "family" : "Heimer", "given" : "Carol", "non-dropping-particle" : "", "parse-names" : false, "suffix" : "" } ], "id" : "ITEM-1", "issued" : { "date-parts" : [ [ "1985" ] ] }, "publisher" : "Berkeley: University of California Press", "title" : "Reactive risk and relative risk: Managing moral hazard in insurance contracts", "type" : "article" }, "uris" : [ "http://www.mendeley.com/documents/?uuid=a637b2f7-a469-430d-a096-a84aabfbcf9e" ] } ], "mendeley" : { "formattedCitation" : "(Heimer 1985)", "plainTextFormattedCitation" : "(Heimer 1985)", "previouslyFormattedCitation" : "(Heimer 1985)"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(Heimer 1985)</w:t>
      </w:r>
      <w:r w:rsidR="0035158E">
        <w:rPr>
          <w:rFonts w:ascii="Georgia" w:hAnsi="Georgia"/>
        </w:rPr>
        <w:fldChar w:fldCharType="end"/>
      </w:r>
      <w:r w:rsidR="009E63DD">
        <w:rPr>
          <w:rFonts w:ascii="Georgia" w:hAnsi="Georgia"/>
        </w:rPr>
        <w:t xml:space="preserve"> or the maintenance of navigation systems</w:t>
      </w:r>
      <w:r w:rsidRPr="00F6306C">
        <w:rPr>
          <w:rFonts w:ascii="Georgia" w:hAnsi="Georgia"/>
        </w:rPr>
        <w:t xml:space="preserve"> to larger social projects like the creation of a census (Hein 2004)</w:t>
      </w:r>
      <w:r w:rsidR="009E63DD">
        <w:rPr>
          <w:rFonts w:ascii="Georgia" w:hAnsi="Georgia"/>
        </w:rPr>
        <w:t xml:space="preserve"> and</w:t>
      </w:r>
      <w:r w:rsidRPr="00F6306C">
        <w:rPr>
          <w:rFonts w:ascii="Georgia" w:hAnsi="Georgia"/>
        </w:rPr>
        <w:t xml:space="preserve"> the use of vital statistics</w:t>
      </w:r>
      <w:r w:rsidR="009E63DD">
        <w:rPr>
          <w:rFonts w:ascii="Georgia" w:hAnsi="Georgia"/>
        </w:rPr>
        <w:t xml:space="preserve"> and public opinion in public planning</w:t>
      </w:r>
      <w:r w:rsidRPr="00F6306C">
        <w:rPr>
          <w:rFonts w:ascii="Georgia" w:hAnsi="Georgia"/>
        </w:rPr>
        <w:t xml:space="preserve"> </w:t>
      </w:r>
      <w:r w:rsidR="0035158E">
        <w:rPr>
          <w:rFonts w:ascii="Georgia" w:hAnsi="Georgia"/>
        </w:rPr>
        <w:fldChar w:fldCharType="begin" w:fldLock="1"/>
      </w:r>
      <w:r w:rsidR="0035158E">
        <w:rPr>
          <w:rFonts w:ascii="Georgia" w:hAnsi="Georgia"/>
        </w:rPr>
        <w:instrText>ADDIN CSL_CITATION { "citationItems" : [ { "id" : "ITEM-1", "itemData" : { "ISBN" : "0226327426", "author" : [ { "dropping-particle" : "", "family" : "Herbst", "given" : "Susan", "non-dropping-particle" : "", "parse-names" : false, "suffix" : "" } ], "id" : "ITEM-1", "issued" : { "date-parts" : [ [ "1993" ] ] }, "publisher" : "University of Chicago Press", "title" : "Numbered voices: How opinion polling has shaped American politics", "type" : "book" }, "uris" : [ "http://www.mendeley.com/documents/?uuid=922c42c7-3dcd-49ba-bc5c-939f4bff6886" ] }, { "id" : "ITEM-2", "itemData" : { "author" : [ { "dropping-particle" : "", "family" : "Cline Cohen", "given" : "Patricia", "non-dropping-particle" : "", "parse-names" : false, "suffix" : "" } ], "id" : "ITEM-2", "issued" : { "date-parts" : [ [ "1982" ] ] }, "publisher" : "Chicago: University of Chicago Press", "title" : "A calculating people: The spread of numeracy in early America", "type" : "article" }, "uris" : [ "http://www.mendeley.com/documents/?uuid=42206556-592b-46b9-a436-765666ed33f3" ] }, { "id" : "ITEM-3", "itemData" : { "ISBN" : "0300078153", "author" : [ { "dropping-particle" : "", "family" : "Scott", "given" : "James C", "non-dropping-particle" : "", "parse-names" : false, "suffix" : "" } ], "id" : "ITEM-3", "issued" : { "date-parts" : [ [ "1998" ] ] }, "publisher" : "Yale University Press", "title" : "Seeing like a state: How certain schemes to improve the human condition have failed", "type" : "book" }, "uris" : [ "http://www.mendeley.com/documents/?uuid=3779aa01-f569-4930-a0f9-a0971bbd6f6d" ] } ], "mendeley" : { "formattedCitation" : "(Cline Cohen 1982; Herbst 1993; Scott 1998)", "plainTextFormattedCitation" : "(Cline Cohen 1982; Herbst 1993; Scott 1998)", "previouslyFormattedCitation" : "(Cline Cohen 1982; Herbst 1993; Scott 1998)"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(Cline Cohen 1982; Herbst 1993; Scott 1998)</w:t>
      </w:r>
      <w:r w:rsidR="0035158E">
        <w:rPr>
          <w:rFonts w:ascii="Georgia" w:hAnsi="Georgia"/>
        </w:rPr>
        <w:fldChar w:fldCharType="end"/>
      </w:r>
      <w:r w:rsidR="0035158E">
        <w:rPr>
          <w:rFonts w:ascii="Georgia" w:hAnsi="Georgia"/>
        </w:rPr>
        <w:t xml:space="preserve">. </w:t>
      </w:r>
      <w:r w:rsidRPr="00F6306C">
        <w:rPr>
          <w:rFonts w:ascii="Georgia" w:hAnsi="Georgia"/>
        </w:rPr>
        <w:t>Through the work of quantification, individual experience is transformed into categories or characteristics of a population</w:t>
      </w:r>
      <w:r w:rsidR="009E63DD">
        <w:rPr>
          <w:rFonts w:ascii="Georgia" w:hAnsi="Georgia"/>
        </w:rPr>
        <w:t>. For example, crime and poverty statistics</w:t>
      </w:r>
      <w:r w:rsidR="0035158E">
        <w:rPr>
          <w:rFonts w:ascii="Georgia" w:hAnsi="Georgia"/>
        </w:rPr>
        <w:t xml:space="preserve"> </w:t>
      </w:r>
      <w:r w:rsidR="0035158E">
        <w:rPr>
          <w:rFonts w:ascii="Georgia" w:hAnsi="Georgia"/>
        </w:rPr>
        <w:fldChar w:fldCharType="begin" w:fldLock="1"/>
      </w:r>
      <w:r w:rsidR="0035158E">
        <w:rPr>
          <w:rFonts w:ascii="Georgia" w:hAnsi="Georgia"/>
        </w:rPr>
        <w:instrText>ADDIN CSL_CITATION { "citationItems" : [ { "id" : "ITEM-1", "itemData" : { "author" : [ { "dropping-particle" : "", "family" : "Katz", "given" : "Michael B", "non-dropping-particle" : "", "parse-names" : false, "suffix" : "" } ], "container-title" : "A social history of welfare in America", "id" : "ITEM-1", "issued" : { "date-parts" : [ [ "1986" ] ] }, "title" : "In the Shadow of the Poorhouse", "type" : "article-journal", "volume" : "14" }, "uris" : [ "http://www.mendeley.com/documents/?uuid=f545cad5-8159-447a-921d-1bfb73499d5c" ] } ], "mendeley" : { "formattedCitation" : "(Katz 1986)", "plainTextFormattedCitation" : "(Katz 1986)", "previouslyFormattedCitation" : "(Katz 1986)"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(Katz 1986)</w:t>
      </w:r>
      <w:r w:rsidR="0035158E">
        <w:rPr>
          <w:rFonts w:ascii="Georgia" w:hAnsi="Georgia"/>
        </w:rPr>
        <w:fldChar w:fldCharType="end"/>
      </w:r>
      <w:r w:rsidR="0035158E">
        <w:rPr>
          <w:rFonts w:ascii="Georgia" w:hAnsi="Georgia"/>
        </w:rPr>
        <w:t>,</w:t>
      </w:r>
      <w:r w:rsidR="009E63DD">
        <w:rPr>
          <w:rFonts w:ascii="Georgia" w:hAnsi="Georgia"/>
        </w:rPr>
        <w:t xml:space="preserve"> indicators for health </w:t>
      </w:r>
      <w:r w:rsidR="0035158E">
        <w:rPr>
          <w:rFonts w:ascii="Georgia" w:hAnsi="Georgia"/>
        </w:rPr>
        <w:fldChar w:fldCharType="begin" w:fldLock="1"/>
      </w:r>
      <w:r w:rsidR="0035158E">
        <w:rPr>
          <w:rFonts w:ascii="Georgia" w:hAnsi="Georgia"/>
        </w:rPr>
        <w:instrText>ADDIN CSL_CITATION { "citationItems" : [ { "id" : "ITEM-1", "itemData" : { "ISBN" : "0521803748", "author" : [ { "dropping-particle" : "", "family" : "Rusnock", "given" : "Andrea A", "non-dropping-particle" : "", "parse-names" : false, "suffix" : "" } ], "id" : "ITEM-1", "issued" : { "date-parts" : [ [ "2002" ] ] }, "publisher" : "Cambridge University Press", "title" : "Vital accounts: Quantifying health and population in eighteenth-century England and France", "type" : "book" }, "uris" : [ "http://www.mendeley.com/documents/?uuid=18b2664e-9ad7-4b2d-aa43-10861bc4f976" ] } ], "mendeley" : { "formattedCitation" : "(Rusnock 2002)", "plainTextFormattedCitation" : "(Rusnock 2002)", "previouslyFormattedCitation" : "(Rusnock 2002)"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(Rusnock 2002)</w:t>
      </w:r>
      <w:r w:rsidR="0035158E">
        <w:rPr>
          <w:rFonts w:ascii="Georgia" w:hAnsi="Georgia"/>
        </w:rPr>
        <w:fldChar w:fldCharType="end"/>
      </w:r>
      <w:r w:rsidR="009E63DD">
        <w:rPr>
          <w:rFonts w:ascii="Georgia" w:hAnsi="Georgia"/>
        </w:rPr>
        <w:t xml:space="preserve"> and intelligence levels </w:t>
      </w:r>
      <w:r w:rsidR="0035158E">
        <w:rPr>
          <w:rFonts w:ascii="Georgia" w:hAnsi="Georgia"/>
        </w:rPr>
        <w:fldChar w:fldCharType="begin" w:fldLock="1"/>
      </w:r>
      <w:r w:rsidR="0035158E">
        <w:rPr>
          <w:rFonts w:ascii="Georgia" w:hAnsi="Georgia"/>
        </w:rPr>
        <w:instrText>ADDIN CSL_CITATION { "citationItems" : [ { "id" : "ITEM-1", "itemData" : { "ISBN" : "0691017158", "author" : [ { "dropping-particle" : "", "family" : "Carson", "given" : "John", "non-dropping-particle" : "", "parse-names" : false, "suffix" : "" } ], "id" : "ITEM-1", "issued" : { "date-parts" : [ [ "2007" ] ] }, "publisher" : "Princeton University Press", "title" : "The measure of merit: Talents, intelligence, and inequality in the French and American republics, 1750-1940", "type" : "book" }, "uris" : [ "http://www.mendeley.com/documents/?uuid=6af0875f-c724-44fa-b5b2-0dd44b3c2d50" ] } ], "mendeley" : { "formattedCitation" : "(Carson 2007)", "plainTextFormattedCitation" : "(Carson 2007)", "previouslyFormattedCitation" : "(Carson 2007)"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(Carson 2007)</w:t>
      </w:r>
      <w:r w:rsidR="0035158E">
        <w:rPr>
          <w:rFonts w:ascii="Georgia" w:hAnsi="Georgia"/>
        </w:rPr>
        <w:fldChar w:fldCharType="end"/>
      </w:r>
      <w:r w:rsidR="009E63DD">
        <w:rPr>
          <w:rFonts w:ascii="Georgia" w:hAnsi="Georgia"/>
        </w:rPr>
        <w:t xml:space="preserve"> communicate rates of social disorder or illness, and encourage </w:t>
      </w:r>
      <w:r w:rsidR="00DD399D">
        <w:rPr>
          <w:rFonts w:ascii="Georgia" w:hAnsi="Georgia"/>
        </w:rPr>
        <w:t xml:space="preserve">the </w:t>
      </w:r>
      <w:r w:rsidR="009E63DD">
        <w:rPr>
          <w:rFonts w:ascii="Georgia" w:hAnsi="Georgia"/>
        </w:rPr>
        <w:t xml:space="preserve">comparison of members of a society. </w:t>
      </w:r>
      <w:r w:rsidRPr="00F6306C">
        <w:rPr>
          <w:rFonts w:ascii="Georgia" w:hAnsi="Georgia"/>
        </w:rPr>
        <w:t xml:space="preserve">This distillation of information makes visible “objects or characteristics </w:t>
      </w:r>
      <w:r w:rsidRPr="00F6306C">
        <w:rPr>
          <w:rFonts w:ascii="Georgia" w:hAnsi="Georgia"/>
        </w:rPr>
        <w:lastRenderedPageBreak/>
        <w:t xml:space="preserve">that may have formerly been invisible… [permitting] scrutiny of complex or disparate phenomena in ways that enable judgement” </w:t>
      </w:r>
      <w:r w:rsidR="0035158E">
        <w:rPr>
          <w:rFonts w:ascii="Georgia" w:hAnsi="Georgia"/>
        </w:rPr>
        <w:fldChar w:fldCharType="begin" w:fldLock="1"/>
      </w:r>
      <w:r w:rsidR="0035158E">
        <w:rPr>
          <w:rFonts w:ascii="Georgia" w:hAnsi="Georgia"/>
        </w:rPr>
        <w:instrText>ADDIN CSL_CITATION { "citationItems" : [ { "id" : "ITEM-1", "itemData" : { "author" : [ { "dropping-particle" : "", "family" : "Espeland", "given" : "Wendy Nelson", "non-dropping-particle" : "", "parse-names" : false, "suffix" : "" }, { "dropping-particle" : "", "family" : "Stevens", "given" : "Mitchell", "non-dropping-particle" : "", "parse-names" : false, "suffix" : "" } ], "container-title" : "European Journal of Sociology", "id" : "ITEM-1", "issue" : "3", "issued" : { "date-parts" : [ [ "2008" ] ] }, "note" : "Quantification: &amp;quot;the production and communication of numbers&amp;quot; There are two types, those that mark and those that commensurate. \n\nQuantification has been increasing in society over the past few decades. Espeland and Stevens seek to analyze quantification as a sociological phenomenon, entering into conversation with accounting, anthropolgy, history, and statistics, disciplines that have spent more time with it. \n\nFive dimensions of quantification: the work it requires; its reactivity; its tendency to discipline human behavior; its polyvalent authority; its asthetics. \n\nCompare quantification as a social action to J.L. Austin's How to do Things with Words: Locutionary Acts are ways of &amp;quot;saying something&amp;quot; so that it makes sense to others; Illocutionary acts are things we do in speaking (ex. promising, betting); Perlocutionary acts are the effects of speech acts. Like speech, numbers have conventions and are comparable (locutionary), they do things by constituting the things they measure through pursuation, directing attention or creating a new category (Illocutionary); they also have a variety of effects, depending on the context and community in which they are created and used (Perlocutionary). \n\nNumbers that mark \nUsed to identify specific persons, locations, or objects. Sports numbers, Dewey Decimal System, Street numbers, Telephone numbers, postal codes, account numbers, etc. \nNumbers that commensurate\n&amp;quot;Commensurations creates a specific type of relationship among objects.&amp;quot; transforms difference into a quantity that can be measured. Creates a &amp;quot;shared cognitive system&amp;quot; and distiguishes objects from each other. Commensuration first requires classification from which we can move to measure the distance. \n\nMarking and commensuration are two ends of a spectrum of quantification. Marking is on one end and entails categorical relationships. In commensuration, objects have a metrical relationship to one another. They offer Stevens &amp;quot;Levels of Measurement&amp;quot; (Stevens 1946) is a formalization of these dimensions. Nominal, ordinal, interval, and ratio ordering. \n\nWork behind quantification is in the process of quantifying. Individual level work as in teachers. Bureaucratic when the process is large scale, especially if politica and &amp;quot;offical (Porter 1995). Requires a large amount of infrastructure to maintain. &amp;quot;In a world saturated with numbers, it is easy to take the work of quantification for granted. Rigorous , defensible and enduring systems of quantification require expertise, discipline, coordination and many kidns of resources, including time, money, and political muscle.&amp;quot; The work of quantification is usually done within larger social projects. Ex: Japans legitimacy after WWII through creating a census (Hein 2004); Insurance companies calculation of risk (Heimer 1985); navigation systems (Cronon 1991); &amp;quot;Vital statistics&amp;quot; for business profit and loss (Cohen 1982; Scott 1998); Distributed Cognition (Hutchins 1995). \n\nMeasurement intervenes in the social world by causing people to think and act differently. Alain Destosieres (1998): &amp;quot;The aim of statistical work is to make a priori separate things hold together, thus lending reality and consistency to larger, more complex objects.&amp;quot; Goal of measurement is to transform individual experiences or events into general catergories or characteristics. Ex: Crime (Katz 1988), health (Rusnock 2002), public opinion (Herbst 1993), poverty (Katz 1983; 1986), intelligence (Carson 2007). &amp;quot;Measures also alter relations of power by affecting how resources, status, knowledge and opportunities sre distrubuted.&amp;quot; (412) (see Cusso and D'Amico 2005 or Jencks and Phillips 1998). Hacking (1999): measures reinforce or create the categories we use to think of humans, &amp;quot;making up people.&amp;quot; Ex: Desrosieres (1998) cadres; Kinsey's publication of Sexual Behavior altered understandings of the prevelance of homosexuality, enabling gay rights activists to organize an create a &amp;quot;statistical community&amp;quot; (Sarah Igo 2007). &amp;quot;Measures create and reproduce social boundaries, replacing murky variation with clear distinctions between catergories of people and things&amp;quot; (414) (See Lamont and Molnar 2002). \n\nMeasures discipline human activity (specific form of reactivity). Foucault (1977): Discipline is a mode of modern power that is continuous, diffuse and embedded in everyday routines. &amp;quot;Disciplinary practics define what is appropriate, normal, and to what we should aspire; they also define which kinds of persons should be subjected to which forms of knowledge, applied by which groups of experts.&amp;quot; (414). Surveillance of Foucault's panopticon is being replaced by new technologies, reducing the distance between accountability or transparency and making and monitorig metrics. &amp;quot;Quntification makes visible peole, objects or characteristics that may have formerly been invisible. It permits scrutiny of complex or disparate phenomena in ways that enable judgement.&amp;quot; (415) Numbers are beneficial because they circulate easily and seem straight forward to interpret (Miller and Rose 1990; Cohen 1982; Scott 1998). Discipline is not always the intent of measurement (Sauder and Espeland 2009). Foucault calls this process of unifying and distinguishing objects &amp;quot;normalization (1977). Hacking (1990): it is easy to conflate normal in a statistical sense to normal in a moral sense, &amp;quot;The 'outliers,' 'underachievers,' and 'under-performers' produced by performance measures become targets of manipulation, disapproval and anxious self-scrutiny. Measures easily become aspirations.&amp;quot; (416)\n\nNumbers persuade because of the authority people give to them. Authority may be based on our sense of their accuracy in representing the world (Anderson and Feinberg 1999; Desrosieres 1998); their usefulness in solving problems (Carson 2007; Didier 2002; Porter 1995); How they accumulate and link users with investments in the numbers (Feldman and March 1981; Kalthoff 2005; Latour 1987; Callon 1986; March and Simon 1958); or in their association with rationality and objectivity (Daston 1992; Nussbaum 1986; Weber 1978). Desrosieres names four &amp;quot;attitudes&amp;quot; toward the realism of measures: metrological realism (18th century interest in &amp;quot;statistical observation&amp;quot;), accounting realism (double entry book-keeping), proof-in-use realism (reality defined by databses and the analyses they support), constructionism (&amp;quot;the objects targeted by measurement [are] products of measurement and measurement conventions that are negotiated and variable&amp;quot; 418). Constructionism: &amp;quot;The challenges for this type of sociology is to show how quantitative authority is acocmplished and obilized, how it gets built into institutions, circulates, and creates enduring structures tht shape and constrain cognition and behavior&amp;quot; (419). Ex. Cocaine sentencing guidelines; intelligence testing (Caron and Gely 2004); quantification can destabilize authority (Espeland 1998). The authority of numbers depends on establishing networks between people and objects that are enduring and difficult to disassemble (ANT Latour 1987, 1988; Callon 1986). \n\nQuantification is an ethical project: &amp;quot;Once sociology makes clear that quantification is fundamentally social--an artifact of human action, imagination, ambition, accomplishment, and failing--the ethical implications and possibilities of quantification become more visible.&amp;quot; (431) \nEthics of Measurement: \n1. quantification facilitates a peculiarly modern ontology, in which the real easily becomes coextensive with what is measurable.\n&amp;quot;An ethics of quantification should investigate how the world is made by measures, but should strongly reject any conceit, scientific or otherwise, that measurement provides privileged or exclusive access to the real.&amp;quot; (432) \n2. an ethics of quantification should recognize the ancient association of numbers with ideals of rationality and universalism.\n&amp;quot;On this view, how we value matters because it helps us to know who we are, and a plurality of forms of value can make life richer and more passionate as well as more rational (Nussbaum 1986; Lukes 2008)&amp;quot; (432). \n3. an ethics of quantification should recognize that we live at a time in which democracy, merit, participation, accountaibility and even &amp;quot;fairness&amp;quot; are presumed to be best disclosed and adjudicated through numbers. \n&amp;quot;Numbers are implicated in the core questions of sociology: what it means to be modern, how inequality works, how communication is accomplished, values honored, domination maintained and resisted. We should not take them for granted.&amp;quot; (433)", "page" : "401-436", "title" : "A Sociology of Quantification", "type" : "article-journal", "volume" : "49" }, "locator" : "415", "uris" : [ "http://www.mendeley.com/documents/?uuid=139a6e9f-7e72-4eb2-b184-05b0d9f0efd0" ] } ], "mendeley" : { "formattedCitation" : "(Espeland and Stevens 2008:415)", "plainTextFormattedCitation" : "(Espeland and Stevens 2008:415)", "previouslyFormattedCitation" : "(Espeland and Stevens 2008:415)"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(Espeland and Stevens 2008:415)</w:t>
      </w:r>
      <w:r w:rsidR="0035158E">
        <w:rPr>
          <w:rFonts w:ascii="Georgia" w:hAnsi="Georgia"/>
        </w:rPr>
        <w:fldChar w:fldCharType="end"/>
      </w:r>
      <w:r w:rsidR="009E63DD">
        <w:rPr>
          <w:rFonts w:ascii="Georgia" w:hAnsi="Georgia"/>
        </w:rPr>
        <w:t xml:space="preserve">. </w:t>
      </w:r>
    </w:p>
    <w:p w14:paraId="6BBB2648" w14:textId="5FE64AA4" w:rsidR="00F6306C" w:rsidRPr="00F6306C" w:rsidRDefault="00F6306C" w:rsidP="006F7555">
      <w:pPr>
        <w:spacing w:line="480" w:lineRule="auto"/>
        <w:ind w:firstLine="720"/>
        <w:rPr>
          <w:rFonts w:ascii="Georgia" w:hAnsi="Georgia"/>
        </w:rPr>
      </w:pPr>
      <w:r w:rsidRPr="00F6306C">
        <w:rPr>
          <w:rFonts w:ascii="Georgia" w:hAnsi="Georgia"/>
        </w:rPr>
        <w:t>Quantification simplifies and distills information into a single entity, usually a number, that can be easily compared over time and across units</w:t>
      </w:r>
      <w:r w:rsidR="009E63DD">
        <w:rPr>
          <w:rFonts w:ascii="Georgia" w:hAnsi="Georgia"/>
        </w:rPr>
        <w:t xml:space="preserve"> </w:t>
      </w:r>
      <w:r w:rsidR="0035158E">
        <w:rPr>
          <w:rFonts w:ascii="Georgia" w:hAnsi="Georgia"/>
        </w:rPr>
        <w:fldChar w:fldCharType="begin" w:fldLock="1"/>
      </w:r>
      <w:r w:rsidR="004B6A0A">
        <w:rPr>
          <w:rFonts w:ascii="Georgia" w:hAnsi="Georgia"/>
        </w:rPr>
        <w:instrText>ADDIN CSL_CITATION { "citationItems" : [ { "id" : "ITEM-1", "itemData" : { "author" : [ { "dropping-particle" : "", "family" : "Espeland", "given" : "Wendy Nelson", "non-dropping-particle" : "", "parse-names" : false, "suffix" : "" }, { "dropping-particle" : "", "family" : "Stevens", "given" : "Mitchell", "non-dropping-particle" : "", "parse-names" : false, "suffix" : "" } ], "container-title" : "European Journal of Sociology", "id" : "ITEM-1", "issue" : "3", "issued" : { "date-parts" : [ [ "2008" ] ] }, "note" : "Quantification: &amp;quot;the production and communication of numbers&amp;quot; There are two types, those that mark and those that commensurate. \n\nQuantification has been increasing in society over the past few decades. Espeland and Stevens seek to analyze quantification as a sociological phenomenon, entering into conversation with accounting, anthropolgy, history, and statistics, disciplines that have spent more time with it. \n\nFive dimensions of quantification: the work it requires; its reactivity; its tendency to discipline human behavior; its polyvalent authority; its asthetics. \n\nCompare quantification as a social action to J.L. Austin's How to do Things with Words: Locutionary Acts are ways of &amp;quot;saying something&amp;quot; so that it makes sense to others; Illocutionary acts are things we do in speaking (ex. promising, betting); Perlocutionary acts are the effects of speech acts. Like speech, numbers have conventions and are comparable (locutionary), they do things by constituting the things they measure through pursuation, directing attention or creating a new category (Illocutionary); they also have a variety of effects, depending on the context and community in which they are created and used (Perlocutionary). \n\nNumbers that mark \nUsed to identify specific persons, locations, or objects. Sports numbers, Dewey Decimal System, Street numbers, Telephone numbers, postal codes, account numbers, etc. \nNumbers that commensurate\n&amp;quot;Commensurations creates a specific type of relationship among objects.&amp;quot; transforms difference into a quantity that can be measured. Creates a &amp;quot;shared cognitive system&amp;quot; and distiguishes objects from each other. Commensuration first requires classification from which we can move to measure the distance. \n\nMarking and commensuration are two ends of a spectrum of quantification. Marking is on one end and entails categorical relationships. In commensuration, objects have a metrical relationship to one another. They offer Stevens &amp;quot;Levels of Measurement&amp;quot; (Stevens 1946) is a formalization of these dimensions. Nominal, ordinal, interval, and ratio ordering. \n\nWork behind quantification is in the process of quantifying. Individual level work as in teachers. Bureaucratic when the process is large scale, especially if politica and &amp;quot;offical (Porter 1995). Requires a large amount of infrastructure to maintain. &amp;quot;In a world saturated with numbers, it is easy to take the work of quantification for granted. Rigorous , defensible and enduring systems of quantification require expertise, discipline, coordination and many kidns of resources, including time, money, and political muscle.&amp;quot; The work of quantification is usually done within larger social projects. Ex: Japans legitimacy after WWII through creating a census (Hein 2004); Insurance companies calculation of risk (Heimer 1985); navigation systems (Cronon 1991); &amp;quot;Vital statistics&amp;quot; for business profit and loss (Cohen 1982; Scott 1998); Distributed Cognition (Hutchins 1995). \n\nMeasurement intervenes in the social world by causing people to think and act differently. Alain Destosieres (1998): &amp;quot;The aim of statistical work is to make a priori separate things hold together, thus lending reality and consistency to larger, more complex objects.&amp;quot; Goal of measurement is to transform individual experiences or events into general catergories or characteristics. Ex: Crime (Katz 1988), health (Rusnock 2002), public opinion (Herbst 1993), poverty (Katz 1983; 1986), intelligence (Carson 2007). &amp;quot;Measures also alter relations of power by affecting how resources, status, knowledge and opportunities sre distrubuted.&amp;quot; (412) (see Cusso and D'Amico 2005 or Jencks and Phillips 1998). Hacking (1999): measures reinforce or create the categories we use to think of humans, &amp;quot;making up people.&amp;quot; Ex: Desrosieres (1998) cadres; Kinsey's publication of Sexual Behavior altered understandings of the prevelance of homosexuality, enabling gay rights activists to organize an create a &amp;quot;statistical community&amp;quot; (Sarah Igo 2007). &amp;quot;Measures create and reproduce social boundaries, replacing murky variation with clear distinctions between catergories of people and things&amp;quot; (414) (See Lamont and Molnar 2002). \n\nMeasures discipline human activity (specific form of reactivity). Foucault (1977): Discipline is a mode of modern power that is continuous, diffuse and embedded in everyday routines. &amp;quot;Disciplinary practics define what is appropriate, normal, and to what we should aspire; they also define which kinds of persons should be subjected to which forms of knowledge, applied by which groups of experts.&amp;quot; (414). Surveillance of Foucault's panopticon is being replaced by new technologies, reducing the distance between accountability or transparency and making and monitorig metrics. &amp;quot;Quntification makes visible peole, objects or characteristics that may have formerly been invisible. It permits scrutiny of complex or disparate phenomena in ways that enable judgement.&amp;quot; (415) Numbers are beneficial because they circulate easily and seem straight forward to interpret (Miller and Rose 1990; Cohen 1982; Scott 1998). Discipline is not always the intent of measurement (Sauder and Espeland 2009). Foucault calls this process of unifying and distinguishing objects &amp;quot;normalization (1977). Hacking (1990): it is easy to conflate normal in a statistical sense to normal in a moral sense, &amp;quot;The 'outliers,' 'underachievers,' and 'under-performers' produced by performance measures become targets of manipulation, disapproval and anxious self-scrutiny. Measures easily become aspirations.&amp;quot; (416)\n\nNumbers persuade because of the authority people give to them. Authority may be based on our sense of their accuracy in representing the world (Anderson and Feinberg 1999; Desrosieres 1998); their usefulness in solving problems (Carson 2007; Didier 2002; Porter 1995); How they accumulate and link users with investments in the numbers (Feldman and March 1981; Kalthoff 2005; Latour 1987; Callon 1986; March and Simon 1958); or in their association with rationality and objectivity (Daston 1992; Nussbaum 1986; Weber 1978). Desrosieres names four &amp;quot;attitudes&amp;quot; toward the realism of measures: metrological realism (18th century interest in &amp;quot;statistical observation&amp;quot;), accounting realism (double entry book-keeping), proof-in-use realism (reality defined by databses and the analyses they support), constructionism (&amp;quot;the objects targeted by measurement [are] products of measurement and measurement conventions that are negotiated and variable&amp;quot; 418). Constructionism: &amp;quot;The challenges for this type of sociology is to show how quantitative authority is acocmplished and obilized, how it gets built into institutions, circulates, and creates enduring structures tht shape and constrain cognition and behavior&amp;quot; (419). Ex. Cocaine sentencing guidelines; intelligence testing (Caron and Gely 2004); quantification can destabilize authority (Espeland 1998). The authority of numbers depends on establishing networks between people and objects that are enduring and difficult to disassemble (ANT Latour 1987, 1988; Callon 1986). \n\nQuantification is an ethical project: &amp;quot;Once sociology makes clear that quantification is fundamentally social--an artifact of human action, imagination, ambition, accomplishment, and failing--the ethical implications and possibilities of quantification become more visible.&amp;quot; (431) \nEthics of Measurement: \n1. quantification facilitates a peculiarly modern ontology, in which the real easily becomes coextensive with what is measurable.\n&amp;quot;An ethics of quantification should investigate how the world is made by measures, but should strongly reject any conceit, scientific or otherwise, that measurement provides privileged or exclusive access to the real.&amp;quot; (432) \n2. an ethics of quantification should recognize the ancient association of numbers with ideals of rationality and universalism.\n&amp;quot;On this view, how we value matters because it helps us to know who we are, and a plurality of forms of value can make life richer and more passionate as well as more rational (Nussbaum 1986; Lukes 2008)&amp;quot; (432). \n3. an ethics of quantification should recognize that we live at a time in which democracy, merit, participation, accountaibility and even &amp;quot;fairness&amp;quot; are presumed to be best disclosed and adjudicated through numbers. \n&amp;quot;Numbers are implicated in the core questions of sociology: what it means to be modern, how inequality works, how communication is accomplished, values honored, domination maintained and resisted. We should not take them for granted.&amp;quot; (433)", "page" : "401-436", "title" : "A Sociology of Quantification", "type" : "article-journal", "volume" : "49" }, "uris" : [ "http://www.mendeley.com/documents/?uuid=139a6e9f-7e72-4eb2-b184-05b0d9f0efd0" ] }, { "id" : "ITEM-2", "itemData" : { "author" : [ { "dropping-particle" : "", "family" : "Espeland", "given" : "Wendy Nelson", "non-dropping-particle" : "", "parse-names" : false, "suffix" : "" }, { "dropping-particle" : "", "family" : "Sauder", "given" : "Michael", "non-dropping-particle" : "", "parse-names" : false, "suffix" : "" } ], "container-title" : "Governance by Indicators Global Power through Classification and Rankings", "id" : "ITEM-2", "issued" : { "date-parts" : [ [ "2012" ] ] }, "page" : "86-109", "publisher" : "OUP: Oxford", "title" : "The dynamism of indicators", "type" : "article-journal" }, "uris" : [ "http://www.mendeley.com/documents/?uuid=e715705f-abbd-4520-886d-002570c82089" ] } ], "mendeley" : { "formattedCitation" : "(Espeland and Sauder 2012; Espeland and Stevens 2008)", "plainTextFormattedCitation" : "(Espeland and Sauder 2012; Espeland and Stevens 2008)", "previouslyFormattedCitation" : "(Espeland and Sauder 2012; Espeland and Stevens 2008)" }, "properties" : { "noteIndex" : 6 }, "schema" : "https://github.com/citation-style-language/schema/raw/master/csl-citation.json" }</w:instrText>
      </w:r>
      <w:r w:rsidR="0035158E">
        <w:rPr>
          <w:rFonts w:ascii="Georgia" w:hAnsi="Georgia"/>
        </w:rPr>
        <w:fldChar w:fldCharType="separate"/>
      </w:r>
      <w:r w:rsidR="0035158E" w:rsidRPr="0035158E">
        <w:rPr>
          <w:rFonts w:ascii="Georgia" w:hAnsi="Georgia"/>
          <w:noProof/>
        </w:rPr>
        <w:t>(Espeland and Sauder 2012; Espeland and Stevens 2008)</w:t>
      </w:r>
      <w:r w:rsidR="0035158E">
        <w:rPr>
          <w:rFonts w:ascii="Georgia" w:hAnsi="Georgia"/>
        </w:rPr>
        <w:fldChar w:fldCharType="end"/>
      </w:r>
      <w:r w:rsidRPr="00F6306C">
        <w:rPr>
          <w:rFonts w:ascii="Georgia" w:hAnsi="Georgia"/>
        </w:rPr>
        <w:t>. By their very nature</w:t>
      </w:r>
      <w:r w:rsidR="009E63DD">
        <w:rPr>
          <w:rFonts w:ascii="Georgia" w:hAnsi="Georgia"/>
        </w:rPr>
        <w:t>,</w:t>
      </w:r>
      <w:r w:rsidRPr="00F6306C">
        <w:rPr>
          <w:rFonts w:ascii="Georgia" w:hAnsi="Georgia"/>
        </w:rPr>
        <w:t xml:space="preserve"> these numbers exclude information, focusing our attention and encouraging close scrutiny of even small differences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"Espeland", "given" : "Wendy Nelson", "non-dropping-particle" : "", "parse-names" : false, "suffix" : "" }, { "dropping-particle" : "", "family" : "Sauder", "given" : "Michael", "non-dropping-particle" : "", "parse-names" : false, "suffix" : "" } ], "container-title" : "Governance by Indicators Global Power through Classification and Rankings", "id" : "ITEM-1", "issued" : { "date-parts" : [ [ "2012" ] ] }, "page" : "86-109", "publisher" : "OUP: Oxford", "title" : "The dynamism of indicators", "type" : "article-journal" }, "locator" : "92", "uris" : [ "http://www.mendeley.com/documents/?uuid=e715705f-abbd-4520-886d-002570c82089" ] } ], "mendeley" : { "formattedCitation" : "(Espeland and Sauder 2012:92)", "plainTextFormattedCitation" : "(Espeland and Sauder 2012:92)", "previouslyFormattedCitation" : "(Espeland and Sauder 2012:92)"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(Espeland and Sauder 2012:92)</w:t>
      </w:r>
      <w:r w:rsidR="004B6A0A">
        <w:rPr>
          <w:rFonts w:ascii="Georgia" w:hAnsi="Georgia"/>
        </w:rPr>
        <w:fldChar w:fldCharType="end"/>
      </w:r>
      <w:r w:rsidRPr="00F6306C">
        <w:rPr>
          <w:rFonts w:ascii="Georgia" w:hAnsi="Georgia"/>
        </w:rPr>
        <w:t xml:space="preserve">. </w:t>
      </w:r>
      <w:r w:rsidR="00DD399D" w:rsidRPr="00F6306C">
        <w:rPr>
          <w:rFonts w:ascii="Georgia" w:hAnsi="Georgia"/>
        </w:rPr>
        <w:t>Th</w:t>
      </w:r>
      <w:r w:rsidR="00DD399D">
        <w:rPr>
          <w:rFonts w:ascii="Georgia" w:hAnsi="Georgia"/>
        </w:rPr>
        <w:t>is</w:t>
      </w:r>
      <w:r w:rsidR="00DD399D" w:rsidRPr="00F6306C">
        <w:rPr>
          <w:rFonts w:ascii="Georgia" w:hAnsi="Georgia"/>
        </w:rPr>
        <w:t xml:space="preserve"> work is involved in many of our basic social behaviors</w:t>
      </w:r>
      <w:r w:rsidR="00DD399D">
        <w:rPr>
          <w:rFonts w:ascii="Georgia" w:hAnsi="Georgia"/>
        </w:rPr>
        <w:t xml:space="preserve"> and is a decisively social action that names objects, performs tasks, and produces effects in society.</w:t>
      </w:r>
    </w:p>
    <w:p w14:paraId="096D9FFB" w14:textId="4DCB1154" w:rsidR="00A26D4A" w:rsidRDefault="00F6306C" w:rsidP="006F7555">
      <w:pPr>
        <w:spacing w:line="480" w:lineRule="auto"/>
        <w:ind w:firstLine="720"/>
        <w:rPr>
          <w:rFonts w:ascii="Georgia" w:hAnsi="Georgia"/>
        </w:rPr>
      </w:pPr>
      <w:r w:rsidRPr="00F6306C">
        <w:rPr>
          <w:rFonts w:ascii="Georgia" w:hAnsi="Georgia"/>
        </w:rPr>
        <w:t xml:space="preserve">Numbers offer a special kind of accountability for government and other social systems, one which is formalized and that seems straight forward interpret </w:t>
      </w:r>
      <w:r w:rsidR="004B6A0A">
        <w:rPr>
          <w:rFonts w:ascii="Georgia" w:hAnsi="Georgia"/>
        </w:rPr>
        <w:fldChar w:fldCharType="begin" w:fldLock="1"/>
      </w:r>
      <w:r w:rsidR="004B6A0A">
        <w:rPr>
          <w:rFonts w:ascii="Georgia" w:hAnsi="Georgia"/>
        </w:rPr>
        <w:instrText>ADDIN CSL_CITATION { "citationItems" : [ { "id" : "ITEM-1", "itemData" : { "ISSN" : "0308-5147", "author" : [ { "dropping-particle" : "", "family" : "Miller", "given" : "Peter", "non-dropping-particle" : "", "parse-names" : false, "suffix" : "" }, { "dropping-particle" : "", "family" : "Rose", "given" : "Nikolas", "non-dropping-particle" : "", "parse-names" : false, "suffix" : "" } ], "container-title" : "Economy and society", "id" : "ITEM-1", "issue" : "1", "issued" : { "date-parts" : [ [ "1990" ] ] }, "page" : "1-31", "publisher" : "Taylor &amp; Francis", "title" : "Governing economic life", "type" : "article-journal", "volume" : "19" }, "uris" : [ "http://www.mendeley.com/documents/?uuid=7028f823-f0a4-4037-b89f-22d9394ca6c8" ] }, { "id" : "ITEM-2", "itemData" : { "author" : [ { "dropping-particle" : "", "family" : "Cline Cohen", "given" : "Patricia", "non-dropping-particle" : "", "parse-names" : false, "suffix" : "" } ], "id" : "ITEM-2", "issued" : { "date-parts" : [ [ "1982" ] ] }, "publisher" : "Chicago: University of Chicago Press", "title" : "A calculating people: The spread of numeracy in early America", "type" : "article" }, "uris" : [ "http://www.mendeley.com/documents/?uuid=42206556-592b-46b9-a436-765666ed33f3" ] }, { "id" : "ITEM-3", "itemData" : { "ISBN" : "0300078153", "author" : [ { "dropping-particle" : "", "family" : "Scott", "given" : "James C", "non-dropping-particle" : "", "parse-names" : false, "suffix" : "" } ], "id" : "ITEM-3", "issued" : { "date-parts" : [ [ "1998" ] ] }, "publisher" : "Yale University Press", "title" : "Seeing like a state: How certain schemes to improve the human condition have failed", "type" : "book" }, "uris" : [ "http://www.mendeley.com/documents/?uuid=3779aa01-f569-4930-a0f9-a0971bbd6f6d" ] } ], "mendeley" : { "formattedCitation" : "(Cline Cohen 1982; Miller and Rose 1990; Scott 1998)", "plainTextFormattedCitation" : "(Cline Cohen 1982; Miller and Rose 1990; Scott 1998)", "previouslyFormattedCitation" : "(Cline Cohen 1982; Miller and Rose 1990; Scott 1998)"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(Cline Cohen 1982; Miller and Rose 1990; Scott 1998)</w:t>
      </w:r>
      <w:r w:rsidR="004B6A0A">
        <w:rPr>
          <w:rFonts w:ascii="Georgia" w:hAnsi="Georgia"/>
        </w:rPr>
        <w:fldChar w:fldCharType="end"/>
      </w:r>
      <w:r w:rsidRPr="00F6306C">
        <w:rPr>
          <w:rFonts w:ascii="Georgia" w:hAnsi="Georgia"/>
        </w:rPr>
        <w:t xml:space="preserve">. </w:t>
      </w:r>
      <w:r w:rsidR="00DD399D">
        <w:rPr>
          <w:rFonts w:ascii="Georgia" w:hAnsi="Georgia"/>
        </w:rPr>
        <w:t xml:space="preserve">They </w:t>
      </w:r>
      <w:r w:rsidR="00A26D4A">
        <w:rPr>
          <w:rFonts w:ascii="Georgia" w:hAnsi="Georgia"/>
        </w:rPr>
        <w:t xml:space="preserve">make local knowledge—which “seems cumbersome, contingent, and personal”—portable and easy to communicate. </w:t>
      </w:r>
      <w:r w:rsidRPr="00F6306C">
        <w:rPr>
          <w:rFonts w:ascii="Georgia" w:hAnsi="Georgia"/>
        </w:rPr>
        <w:t xml:space="preserve">Because of its utility, there has been an increased demand for quantitative accountability over the past few decades </w:t>
      </w:r>
      <w:r w:rsidR="004B6A0A">
        <w:rPr>
          <w:rFonts w:ascii="Georgia" w:hAnsi="Georgia"/>
        </w:rPr>
        <w:fldChar w:fldCharType="begin" w:fldLock="1"/>
      </w:r>
      <w:r w:rsidR="004B6A0A">
        <w:rPr>
          <w:rFonts w:ascii="Georgia" w:hAnsi="Georgia"/>
        </w:rPr>
        <w:instrText>ADDIN CSL_CITATION { "citationItems" : [ { "id" : "ITEM-1", "itemData" : { "ISSN" : "1550-3585", "author" : [ { "dropping-particle" : "", "family" : "Espeland", "given" : "Wendy Nelson", "non-dropping-particle" : "", "parse-names" : false, "suffix" : "" }, { "dropping-particle" : "", "family" : "Vannebo", "given" : "Berit Irene", "non-dropping-particle" : "", "parse-names" : false, "suffix" : "" } ], "container-title" : "Annu. Rev. Law Soc. Sci.", "id" : "ITEM-1", "issued" : { "date-parts" : [ [ "2007" ] ] }, "page" : "21-43", "publisher" : "Annual Reviews", "title" : "Accountability, quantification, and law", "type" : "article-journal", "volume" : "3" }, "uris" : [ "http://www.mendeley.com/documents/?uuid=78af33e4-c8c7-4894-b62b-9b7374f2407b" ] } ], "mendeley" : { "formattedCitation" : "(Espeland and Vannebo 2007)", "plainTextFormattedCitation" : "(Espeland and Vannebo 2007)", "previouslyFormattedCitation" : "(Espeland and Vannebo 2007)"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(Espeland and Vannebo 2007)</w:t>
      </w:r>
      <w:r w:rsidR="004B6A0A">
        <w:rPr>
          <w:rFonts w:ascii="Georgia" w:hAnsi="Georgia"/>
        </w:rPr>
        <w:fldChar w:fldCharType="end"/>
      </w:r>
      <w:r w:rsidRPr="00F6306C">
        <w:rPr>
          <w:rFonts w:ascii="Georgia" w:hAnsi="Georgia"/>
        </w:rPr>
        <w:t xml:space="preserve">. Many researchers attribute this rise to neoliberal strategies of securing trust </w:t>
      </w:r>
      <w:r w:rsidR="004B6A0A">
        <w:rPr>
          <w:rFonts w:ascii="Georgia" w:hAnsi="Georgia"/>
        </w:rPr>
        <w:fldChar w:fldCharType="begin" w:fldLock="1"/>
      </w:r>
      <w:r w:rsidR="004B6A0A">
        <w:rPr>
          <w:rFonts w:ascii="Georgia" w:hAnsi="Georgia"/>
        </w:rPr>
        <w:instrText>ADDIN CSL_CITATION { "citationItems" : [ { "id" : "ITEM-1", "itemData" : { "ISSN" : "0268-0939", "author" : [ { "dropping-particle" : "", "family" : "Ranson", "given" : "Stewart", "non-dropping-particle" : "", "parse-names" : false, "suffix" : "" } ], "container-title" : "J. Education Policy", "id" : "ITEM-1", "issue" : "5", "issued" : { "date-parts" : [ [ "2003" ] ] }, "page" : "459-480", "publisher" : "Taylor &amp; Francis", "title" : "Public accountability in the age of neo\u2010liberal governance", "type" : "article-journal", "volume" : "18" }, "uris" : [ "http://www.mendeley.com/documents/?uuid=2df80e35-bf04-4231-b687-03f47d33e230" ] } ], "mendeley" : { "formattedCitation" : "(Ranson 2003)", "plainTextFormattedCitation" : "(Ranson 2003)", "previouslyFormattedCitation" : "(Ranson 2003)"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(Ranson 2003)</w:t>
      </w:r>
      <w:r w:rsidR="004B6A0A">
        <w:rPr>
          <w:rFonts w:ascii="Georgia" w:hAnsi="Georgia"/>
        </w:rPr>
        <w:fldChar w:fldCharType="end"/>
      </w:r>
      <w:r w:rsidRPr="00F6306C">
        <w:rPr>
          <w:rFonts w:ascii="Georgia" w:hAnsi="Georgia"/>
        </w:rPr>
        <w:t xml:space="preserve"> which rely on standardized knowledge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"Porter", "given" : "Theodore", "non-dropping-particle" : "", "parse-names" : false, "suffix" : "" } ], "container-title" : "Trust in numbers: The search for objectivity in science and public life", "id" : "ITEM-1", "issued" : { "date-parts" : [ [ "1995" ] ] }, "publisher" : "Princeton University Press Princeton", "title" : "Trust in numbers. The search for objectivity in science and public life", "type" : "article-journal" }, "uris" : [ "http://www.mendeley.com/documents/?uuid=c4468184-c760-4a18-8a0a-c48b9c834dc1" ] } ], "mendeley" : { "formattedCitation" : "(Porter 1995)", "plainTextFormattedCitation" : "(Porter 1995)", "previouslyFormattedCitation" : "(Porter 1995)"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(Porter 1995)</w:t>
      </w:r>
      <w:r w:rsidR="004B6A0A">
        <w:rPr>
          <w:rFonts w:ascii="Georgia" w:hAnsi="Georgia"/>
        </w:rPr>
        <w:fldChar w:fldCharType="end"/>
      </w:r>
      <w:r w:rsidRPr="00F6306C">
        <w:rPr>
          <w:rFonts w:ascii="Georgia" w:hAnsi="Georgia"/>
        </w:rPr>
        <w:t xml:space="preserve"> and ritualized monitoring systems </w:t>
      </w:r>
      <w:r w:rsidR="004B6A0A">
        <w:rPr>
          <w:rFonts w:ascii="Georgia" w:hAnsi="Georgia"/>
        </w:rPr>
        <w:fldChar w:fldCharType="begin" w:fldLock="1"/>
      </w:r>
      <w:r w:rsidR="004B6A0A">
        <w:rPr>
          <w:rFonts w:ascii="Georgia" w:hAnsi="Georgia"/>
        </w:rPr>
        <w:instrText>ADDIN CSL_CITATION { "citationItems" : [ { "id" : "ITEM-1", "itemData" : { "ISBN" : "0191638927", "author" : [ { "dropping-particle" : "", "family" : "Power", "given" : "Michael", "non-dropping-particle" : "", "parse-names" : false, "suffix" : "" } ], "id" : "ITEM-1", "issued" : { "date-parts" : [ [ "1997" ] ] }, "publisher" : "OUP Oxford", "title" : "The audit society: Rituals of verification", "type" : "book" }, "uris" : [ "http://www.mendeley.com/documents/?uuid=32f2849b-b4dd-4c31-8595-76c6bc87b82d" ] } ], "mendeley" : { "formattedCitation" : "(Power 1997)", "plainTextFormattedCitation" : "(Power 1997)", "previouslyFormattedCitation" : "(Power 1997)"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(Power 1997)</w:t>
      </w:r>
      <w:r w:rsidR="004B6A0A">
        <w:rPr>
          <w:rFonts w:ascii="Georgia" w:hAnsi="Georgia"/>
        </w:rPr>
        <w:fldChar w:fldCharType="end"/>
      </w:r>
      <w:r w:rsidRPr="00F6306C">
        <w:rPr>
          <w:rFonts w:ascii="Georgia" w:hAnsi="Georgia"/>
        </w:rPr>
        <w:t xml:space="preserve">. These facilitate “governing at a distance” </w:t>
      </w:r>
      <w:r w:rsidR="004B6A0A">
        <w:rPr>
          <w:rFonts w:ascii="Georgia" w:hAnsi="Georgia"/>
        </w:rPr>
        <w:fldChar w:fldCharType="begin" w:fldLock="1"/>
      </w:r>
      <w:r w:rsidR="004B6A0A">
        <w:rPr>
          <w:rFonts w:ascii="Georgia" w:hAnsi="Georgia"/>
        </w:rPr>
        <w:instrText>ADDIN CSL_CITATION { "citationItems" : [ { "id" : "ITEM-1", "itemData" : { "ISSN" : "0308-5147", "author" : [ { "dropping-particle" : "", "family" : "Miller", "given" : "Peter", "non-dropping-particle" : "", "parse-names" : false, "suffix" : "" }, { "dropping-particle" : "", "family" : "Rose", "given" : "Nikolas", "non-dropping-particle" : "", "parse-names" : false, "suffix" : "" } ], "container-title" : "Economy and society", "id" : "ITEM-1", "issue" : "1", "issued" : { "date-parts" : [ [ "1990" ] ] }, "page" : "1-31", "publisher" : "Taylor &amp; Francis", "title" : "Governing economic life", "type" : "article-journal", "volume" : "19" }, "uris" : [ "http://www.mendeley.com/documents/?uuid=7028f823-f0a4-4037-b89f-22d9394ca6c8" ] } ], "mendeley" : { "formattedCitation" : "(Miller and Rose 1990)", "plainTextFormattedCitation" : "(Miller and Rose 1990)", "previouslyFormattedCitation" : "(Miller and Rose 1990)" }, "properties" : { "noteIndex" : 6 }, "schema" : "https://github.com/citation-style-language/schema/raw/master/csl-citation.json" }</w:instrText>
      </w:r>
      <w:r w:rsidR="004B6A0A">
        <w:rPr>
          <w:rFonts w:ascii="Georgia" w:hAnsi="Georgia"/>
        </w:rPr>
        <w:fldChar w:fldCharType="separate"/>
      </w:r>
      <w:r w:rsidR="004B6A0A" w:rsidRPr="004B6A0A">
        <w:rPr>
          <w:rFonts w:ascii="Georgia" w:hAnsi="Georgia"/>
          <w:noProof/>
        </w:rPr>
        <w:t>(Miller and Rose 1990)</w:t>
      </w:r>
      <w:r w:rsidR="004B6A0A">
        <w:rPr>
          <w:rFonts w:ascii="Georgia" w:hAnsi="Georgia"/>
        </w:rPr>
        <w:fldChar w:fldCharType="end"/>
      </w:r>
      <w:r w:rsidRPr="00F6306C">
        <w:rPr>
          <w:rFonts w:ascii="Georgia" w:hAnsi="Georgia"/>
        </w:rPr>
        <w:t xml:space="preserve"> by making objects “knowable” through numerical abstraction rather than prolonged personal observation. </w:t>
      </w:r>
    </w:p>
    <w:p w14:paraId="10256CF9" w14:textId="4656DB04" w:rsidR="002A6029" w:rsidRDefault="00F6306C" w:rsidP="006F7555">
      <w:pPr>
        <w:spacing w:line="480" w:lineRule="auto"/>
        <w:ind w:firstLine="720"/>
        <w:rPr>
          <w:rFonts w:ascii="Georgia" w:hAnsi="Georgia"/>
        </w:rPr>
      </w:pPr>
      <w:r w:rsidRPr="00F6306C">
        <w:rPr>
          <w:rFonts w:ascii="Georgia" w:hAnsi="Georgia"/>
        </w:rPr>
        <w:t xml:space="preserve">The process of abstracting information through quantification obscures the biases, assumptions, and uncertainties involved in the production of numbers. This makes numbers appear more certain and robust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"Anderson", "given" : "Margo", "non-dropping-particle" : "", "parse-names" : false, "suffix" : "" }, { "dropping-particle" : "", "family" : "Fienberg", "given" : "Stephen E", "non-dropping-particle" : "", "parse-names" : false, "suffix" : "" } ], "container-title" : "The Journal of interdisciplinary history", "id" : "ITEM-1", "issue" : "1", "issued" : { "date-parts" : [ [ "1999" ] ] }, "page" : "1-36", "publisher" : "MIT Press", "title" : "To sample or not to sample? The 2000 Census Controversy", "type" : "article-journal", "volume" : "30" }, "uris" : [ "http://www.mendeley.com/documents/?uuid=edfa9713-1d3c-4a58-b0aa-85904c592986" ] }, { "id" : "ITEM-2", "itemData" : { "author" : [ { "dropping-particle" : "", "family" : "Desrosi\u00e8res", "given" : "Alain", "non-dropping-particle" : "", "parse-names" : false, "suffix" : "" } ], "container-title" : "Camille Naish (Cambridge, MA, 1998)", "id" : "ITEM-2", "issued" : { "date-parts" : [ [ "1998" ] ] }, "title" : "The Politics of Large Numbers: A History of Statistical Reasoning, trans", "type" : "article-journal" }, "uris" : [ "http://www.mendeley.com/documents/?uuid=b3bd5f0f-23fe-4950-85dc-072e29e67968" ] } ], "mendeley" : { "formattedCitation" : "(Anderson and Fienberg 1999; Desrosi\u00e8res 1998)", "plainTextFormattedCitation" : "(Anderson and Fienberg 1999; Desrosi\u00e8res 1998)", "previouslyFormattedCitation" : "(Anderson and Fienberg 1999; Desrosi\u00e8res 1998)"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(Anderson and Fienberg 1999; Desrosières 1998)</w:t>
      </w:r>
      <w:r w:rsidR="004B6A0A">
        <w:rPr>
          <w:rFonts w:ascii="Georgia" w:hAnsi="Georgia"/>
        </w:rPr>
        <w:fldChar w:fldCharType="end"/>
      </w:r>
      <w:r w:rsidR="004B6A0A">
        <w:rPr>
          <w:rFonts w:ascii="Georgia" w:hAnsi="Georgia"/>
        </w:rPr>
        <w:t xml:space="preserve"> </w:t>
      </w:r>
      <w:r w:rsidRPr="00F6306C">
        <w:rPr>
          <w:rFonts w:ascii="Georgia" w:hAnsi="Georgia"/>
        </w:rPr>
        <w:t xml:space="preserve">and concentrates authority to entities that have access to and control over numbers. </w:t>
      </w:r>
    </w:p>
    <w:p w14:paraId="1321D0F9" w14:textId="38D5FAFD" w:rsidR="00F6306C" w:rsidRDefault="00F6306C" w:rsidP="006F7555">
      <w:pPr>
        <w:spacing w:line="480" w:lineRule="auto"/>
        <w:ind w:firstLine="720"/>
        <w:rPr>
          <w:rFonts w:ascii="Georgia" w:hAnsi="Georgia"/>
        </w:rPr>
      </w:pPr>
      <w:commentRangeStart w:id="14"/>
      <w:r w:rsidRPr="004C2A02">
        <w:rPr>
          <w:rFonts w:ascii="Georgia" w:hAnsi="Georgia"/>
        </w:rPr>
        <w:t>Attempts to describe the social world th</w:t>
      </w:r>
      <w:r w:rsidR="004C2A02" w:rsidRPr="004C2A02">
        <w:rPr>
          <w:rFonts w:ascii="Georgia" w:hAnsi="Georgia"/>
        </w:rPr>
        <w:t>r</w:t>
      </w:r>
      <w:r w:rsidRPr="004C2A02">
        <w:rPr>
          <w:rFonts w:ascii="Georgia" w:hAnsi="Georgia"/>
        </w:rPr>
        <w:t xml:space="preserve">ough quantification affect both “experts” and the people being measured. Because of their portability across distance and discipline numbers link users with shared investments </w:t>
      </w:r>
      <w:r w:rsidR="004B6A0A" w:rsidRPr="004C2A02">
        <w:rPr>
          <w:rFonts w:ascii="Georgia" w:hAnsi="Georgia"/>
        </w:rPr>
        <w:fldChar w:fldCharType="begin" w:fldLock="1"/>
      </w:r>
      <w:r w:rsidR="004B6A0A" w:rsidRPr="004C2A02">
        <w:rPr>
          <w:rFonts w:ascii="Georgia" w:hAnsi="Georgia"/>
        </w:rPr>
        <w:instrText>ADDIN CSL_CITATION { "citationItems" : [ { "id" : "ITEM-1", "itemData" : { "ISBN" : "0674792912", "author" : [ { "dropping-particle" : "", "family" : "Latour", "given" : "Bruno", "non-dropping-particle" : "", "parse-names" : false, "suffix" : "" } ], "id" : "ITEM-1", "issued" : { "date-parts" : [ [ "1987" ] ] }, "publisher" : "Harvard university press", "title" : "Science in action: How to follow scientists and engineers through society", "type" : "book" }, "uris" : [ "http://www.mendeley.com/documents/?uuid=b6a8408c-ec7d-499b-af56-76bbdce52e1e" ] } ], "mendeley" : { "formattedCitation" : "(Latour 1987)", "plainTextFormattedCitation" : "(Latour 1987)", "previouslyFormattedCitation" : "(Latour 1987)" }, "properties" : { "noteIndex" : 7 }, "schema" : "https://github.com/citation-style-language/schema/raw/master/csl-citation.json" }</w:instrText>
      </w:r>
      <w:r w:rsidR="004B6A0A" w:rsidRPr="004C2A02">
        <w:rPr>
          <w:rFonts w:ascii="Georgia" w:hAnsi="Georgia"/>
        </w:rPr>
        <w:fldChar w:fldCharType="separate"/>
      </w:r>
      <w:r w:rsidR="004B6A0A" w:rsidRPr="004C2A02">
        <w:rPr>
          <w:rFonts w:ascii="Georgia" w:hAnsi="Georgia"/>
          <w:noProof/>
        </w:rPr>
        <w:t>(Latour 1987)</w:t>
      </w:r>
      <w:r w:rsidR="004B6A0A" w:rsidRPr="004C2A02">
        <w:rPr>
          <w:rFonts w:ascii="Georgia" w:hAnsi="Georgia"/>
        </w:rPr>
        <w:fldChar w:fldCharType="end"/>
      </w:r>
      <w:r w:rsidRPr="004C2A02">
        <w:rPr>
          <w:rFonts w:ascii="Georgia" w:hAnsi="Georgia"/>
        </w:rPr>
        <w:t xml:space="preserve"> and focus or shift authority </w:t>
      </w:r>
      <w:r w:rsidR="004B6A0A" w:rsidRPr="004C2A02">
        <w:rPr>
          <w:rFonts w:ascii="Georgia" w:hAnsi="Georgia"/>
        </w:rPr>
        <w:fldChar w:fldCharType="begin" w:fldLock="1"/>
      </w:r>
      <w:r w:rsidR="004B6A0A" w:rsidRPr="004C2A02">
        <w:rPr>
          <w:rFonts w:ascii="Georgia" w:hAnsi="Georgia"/>
        </w:rPr>
        <w:instrText>ADDIN CSL_CITATION { "citationItems" : [ { "id" : "ITEM-1", "itemData" : { "ISSN" : "1550-3585", "author" : [ { "dropping-particle" : "", "family" : "Espeland", "given" : "Wendy Nelson", "non-dropping-particle" : "", "parse-names" : false, "suffix" : "" }, { "dropping-particle" : "", "family" : "Vannebo", "given" : "Berit Irene", "non-dropping-particle" : "", "parse-names" : false, "suffix" : "" } ], "container-title" : "Annu. Rev. Law Soc. Sci.", "id" : "ITEM-1", "issued" : { "date-parts" : [ [ "2007" ] ] }, "page" : "21-43", "publisher" : "Annual Reviews", "title" : "Accountability, quantification, and law", "type" : "article-journal", "volume" : "3" }, "uris" : [ "http://www.mendeley.com/documents/?uuid=78af33e4-c8c7-4894-b62b-9b7374f2407b" ] } ], "mendeley" : { "formattedCitation" : "(Espeland and Vannebo 2007)", "plainTextFormattedCitation" : "(Espeland and Vannebo 2007)", "previouslyFormattedCitation" : "(Espeland and Vannebo 2007)" }, "properties" : { "noteIndex" : 7 }, "schema" : "https://github.com/citation-style-language/schema/raw/master/csl-citation.json" }</w:instrText>
      </w:r>
      <w:r w:rsidR="004B6A0A" w:rsidRPr="004C2A02">
        <w:rPr>
          <w:rFonts w:ascii="Georgia" w:hAnsi="Georgia"/>
        </w:rPr>
        <w:fldChar w:fldCharType="separate"/>
      </w:r>
      <w:r w:rsidR="004B6A0A" w:rsidRPr="004C2A02">
        <w:rPr>
          <w:rFonts w:ascii="Georgia" w:hAnsi="Georgia"/>
          <w:noProof/>
        </w:rPr>
        <w:t xml:space="preserve">(Espeland and </w:t>
      </w:r>
      <w:r w:rsidR="004B6A0A" w:rsidRPr="004C2A02">
        <w:rPr>
          <w:rFonts w:ascii="Georgia" w:hAnsi="Georgia"/>
          <w:noProof/>
        </w:rPr>
        <w:lastRenderedPageBreak/>
        <w:t>Vannebo 2007)</w:t>
      </w:r>
      <w:r w:rsidR="004B6A0A" w:rsidRPr="004C2A02">
        <w:rPr>
          <w:rFonts w:ascii="Georgia" w:hAnsi="Georgia"/>
        </w:rPr>
        <w:fldChar w:fldCharType="end"/>
      </w:r>
      <w:r w:rsidRPr="004C2A02">
        <w:rPr>
          <w:rFonts w:ascii="Georgia" w:hAnsi="Georgia"/>
        </w:rPr>
        <w:t>.</w:t>
      </w:r>
      <w:r w:rsidRPr="00F6306C">
        <w:rPr>
          <w:rFonts w:ascii="Georgia" w:hAnsi="Georgia"/>
        </w:rPr>
        <w:t xml:space="preserve"> </w:t>
      </w:r>
      <w:commentRangeEnd w:id="14"/>
      <w:r w:rsidR="00DD399D">
        <w:rPr>
          <w:rStyle w:val="CommentReference"/>
        </w:rPr>
        <w:commentReference w:id="14"/>
      </w:r>
      <w:r w:rsidRPr="00F6306C">
        <w:rPr>
          <w:rFonts w:ascii="Georgia" w:hAnsi="Georgia"/>
        </w:rPr>
        <w:t xml:space="preserve">Numbers have perhaps an even greater effect on the entities being measured. Numbers can create or reproduce social boundaries </w:t>
      </w:r>
      <w:r w:rsidR="004B6A0A">
        <w:rPr>
          <w:rFonts w:ascii="Georgia" w:hAnsi="Georgia"/>
        </w:rPr>
        <w:fldChar w:fldCharType="begin" w:fldLock="1"/>
      </w:r>
      <w:r w:rsidR="004B6A0A">
        <w:rPr>
          <w:rFonts w:ascii="Georgia" w:hAnsi="Georgia"/>
        </w:rPr>
        <w:instrText>ADDIN CSL_CITATION { "citationItems" : [ { "id" : "ITEM-1", "itemData" : { "ISBN" : "0674023218", "author" : [ { "dropping-particle" : "", "family" : "Igo", "given" : "Sarah Elizabeth", "non-dropping-particle" : "", "parse-names" : false, "suffix" : "" } ], "id" : "ITEM-1", "issued" : { "date-parts" : [ [ "2007" ] ] }, "publisher" : "Harvard University Press", "title" : "The averaged American: Surveys, citizens, and the making of a mass public", "type" : "book" }, "uris" : [ "http://www.mendeley.com/documents/?uuid=abf453d9-becb-4877-baca-3a8de1534da1" ] }, { "id" : "ITEM-2", "itemData" : { "ISSN" : "0360-0572", "author" : [ { "dropping-particle" : "", "family" : "Lamont", "given" : "Mich\u00e8le", "non-dropping-particle" : "", "parse-names" : false, "suffix" : "" }, { "dropping-particle" : "", "family" : "Moln\u00e1r", "given" : "Vir\u00e1g", "non-dropping-particle" : "", "parse-names" : false, "suffix" : "" } ], "container-title" : "Annual review of sociology", "id" : "ITEM-2", "issue" : "1", "issued" : { "date-parts" : [ [ "2002" ] ] }, "page" : "167-195", "publisher" : "Annual Reviews 4139 El Camino Way, PO Box 10139, Palo Alto, CA 94303-0139, USA", "title" : "The study of boundaries in the social sciences", "type" : "article-journal", "volume" : "28" }, "uris" : [ "http://www.mendeley.com/documents/?uuid=e95123d8-5caf-4862-ba6c-12530e165a96" ] } ], "mendeley" : { "formattedCitation" : "(Igo 2007; Lamont and Moln\u00e1r 2002)", "plainTextFormattedCitation" : "(Igo 2007; Lamont and Moln\u00e1r 2002)", "previouslyFormattedCitation" : "(Igo 2007; Lamont and Moln\u00e1r 2002)"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(Igo 2007; Lamont and Molnár 2002)</w:t>
      </w:r>
      <w:r w:rsidR="004B6A0A">
        <w:rPr>
          <w:rFonts w:ascii="Georgia" w:hAnsi="Georgia"/>
        </w:rPr>
        <w:fldChar w:fldCharType="end"/>
      </w:r>
      <w:r w:rsidRPr="00F6306C">
        <w:rPr>
          <w:rFonts w:ascii="Georgia" w:hAnsi="Georgia"/>
        </w:rPr>
        <w:t xml:space="preserve"> and play a significant role in constructing the categories we use to think about humans, a process Hacking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"Hacking", "given" : "Ian", "non-dropping-particle" : "", "parse-names" : false, "suffix" : "" } ], "chapter-number" : "2", "container-title" : "Reconstructing Individualism", "editor" : [ { "dropping-particle" : "", "family" : "Heller", "given" : "T.L.", "non-dropping-particle" : "", "parse-names" : false, "suffix" : "" }, { "dropping-particle" : "", "family" : "Sosna", "given" : "M.", "non-dropping-particle" : "", "parse-names" : false, "suffix" : "" }, { "dropping-particle" : "", "family" : "Wellberry", "given" : "D.E.", "non-dropping-particle" : "", "parse-names" : false, "suffix" : "" } ], "id" : "ITEM-1", "issued" : { "date-parts" : [ [ "1999" ] ] }, "note" : "Hacking 1999 Making up People \n\nHacking's concern in this paper is to understand the emergence of types of people. &amp;quot;I have three aims: I want a better understanding of claims as curious as Davidson's; I would like to know if there could be a general theory of making up people, or whether each example is so peculiar that it demands its own nongeneralizable story; and I want to know how this idea &amp;quot;making up people&amp;quot; affects our very idea of what it is to be an individual&amp;quot; (161). His task here is abstract and philosophical. He describes his philosophical stance as &amp;quot;dynamic nominalism.&amp;quot; As an initial observation and claim, Hacking says that he does not believe that types of people exist until we develop ways of categorizing, counting, and labelling them. &amp;quot;New slots were created in which to fit and enumerate people. Even national and provincial censuses amazingly show that the categories into which people fall change every ten years. Social change creates new categories of people, but the counting is no mere report of developments. It elaborately, often philanthropically, creates new ways for people to be. People spontaneously come to fit their categories.&amp;quot; (161). He offers the person with multiple personality and the homosexual as cases of the emergence of new social categories. \n\nHacking's &amp;quot;dynamic nominalism&amp;quot; should be understood in opposition to static nominalism where categories come solely from the human kind and are static. Instead he says that some categories come from nature and that &amp;quot;The claim of dynamic nominalism is not that there was a kind of person who cam eincreasingly to be recognized by bureaucrats or by students of human nature but rather that a kind of person cam einto being at the same time as the kind itself was being invented. In some cases, that is, our classifications and our classes conspire to emerge hand in hand, each egging the other on.&amp;quot; (165). He offers as an example gloves: &amp;quot;Gloves are something else: we manufacture them. I know not which came first, the thought or the mitten, but they have evolves hand in hand. That the concept &amp;quot;glove&amp;quot; fits gloves so well is no surprise; we made them that way. My claim about making up people is that in a few interesting respects multiple personalities (and much else) are more like gloves than like horses. The category and the peolpe in it emerged hand in hand.&amp;quot; (165). Dynamic nominalism affects the concept of the individual person by opening up possibilities for personhood: &amp;quot;Who we are is not only what we did, do and will do but also what we might have done and may do. Making up people changes the space of possibilities for personhood.&amp;quot; (165). \n\nThe realm of possibilty for human action is explained by logicians as &amp;quot;even God cannot make a five-sided square.&amp;quot; Often philosphers will take this even further, describing this as a mere linguistic reluctance to call something a five-sided square. Whatever the case may be, Hacking suggests that there is something peculiar about human categories that makes them particularly contigent on description. Unlike God giving an individual freckles or some physical malady, making them into a specific kind of person involves changing the historical time period, reconstructing legal, moral, philosophical, scientific, and social landscapes. Elizabeth Anscombe describs this intentional human action as &amp;quot;actions under a description&amp;quot; where descriptions are embedded in our practices and our lives. &amp;quot;But if a description is not there, then intentional actions under that description cannot be there either: that, apparently, is a fact of logic.&amp;quot; (166). He elaborates on the difference between people and things by asserting that &amp;quot;what camels, mountains, and microbes are doing does not depend on our words.&amp;quot; In contrast, &amp;quot;what is curious about human action is that by and large what I am deliberatley doing depends on the possibilites of description. To repeat, this is a tautological inference from what is now a philosopher's commonplace, that all intentional acts are acts under a description. Hence if new modes of description come into being, new possibilities for action come into being in consequence.&amp;quot; (166). \n\nWhile certainly, we can concern ourselves with special groups or kinds of people that are made up, urges us to consider that the process of being made up applies to everyone. &amp;quot;Thus the idea of making up people is enriched; it applies not to the unfortunate elect but to all of us. It is not just the making up of people of a kind that did not exist befor; not only are the split and the waiter made up, but each of us is made up. We are not only what we are, but what we might have been, and the possibilities for what we might have been are transformed.&amp;quot; (168). \n\nHacking set out in this paper to consider whether there was a general story to be told about making up people. He finds that there is not. Instead he argues that categories have their own histories. Still he says that there is a partial framework made up of two vectors: &amp;quot;labeling from above, from a community of experts who create a &amp;quot;reality&amp;quot; that some people make their own.&amp;quot; There is also &amp;quot;the vector of the autonomous behavior of the person so labeled, which presses from below, creating a reality every expert must face.&amp;quot; (168). These vectors may operate at different strengths in relation to each other for different categories. Here Hacking references Foucault's &amp;quot;biopolitics of the population&amp;quot; where we should think about two poles of development: the &amp;quot;anatomo-politics of the human body,&amp;quot; corresponding to the individual, and a second pole which is focused on the &amp;quot;biopolitics of the population. He concludes: &amp;quot;But let us not be overly optimistic about the future of dynamic nominalism. It has the merit of bypassing abstract handwaving and inviting us to do serious philosophy, namely, to examine the intricate origin of our ideas of multiple personality or of suicide. It is, we might say, putting some flesh on that wizened figure, John Locke, who wrote about the origin of ideas while intospecting at his desk. But just as it invites us to examine the intricacies of real life, it has little chance of being a general philosophical theory. Although we may find ti useful to arrange influences according to Foucault's poles and my vectors, such metaphors are mere suggestions of what to lok for next. I see no reason to suppose that we shall ever tell two identical stories of two different instances of making up people.&amp;quot; (170).", "page" : "161-171", "publisher" : "Stanford University Press", "publisher-place" : "Stanford, CA", "title" : "Making Up People", "type" : "chapter" }, "suppress-author" : 1, "uris" : [ "http://www.mendeley.com/documents/?uuid=df4dd0bc-5f65-4977-b61d-a0e6b11a966d" ] } ], "mendeley" : { "formattedCitation" : "(1999)", "plainTextFormattedCitation" : "(1999)", "previouslyFormattedCitation" : "(1999)"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(1999)</w:t>
      </w:r>
      <w:r w:rsidR="004B6A0A">
        <w:rPr>
          <w:rFonts w:ascii="Georgia" w:hAnsi="Georgia"/>
        </w:rPr>
        <w:fldChar w:fldCharType="end"/>
      </w:r>
      <w:r w:rsidRPr="00F6306C">
        <w:rPr>
          <w:rFonts w:ascii="Georgia" w:hAnsi="Georgia"/>
        </w:rPr>
        <w:t xml:space="preserve"> calls “making up people.” Through the process of describing the population, numbers also have the power to shape the behavior of individuals and institutions</w:t>
      </w:r>
      <w:r w:rsidR="00ED615A">
        <w:rPr>
          <w:rFonts w:ascii="Georgia" w:hAnsi="Georgia"/>
        </w:rPr>
        <w:t xml:space="preserve"> </w:t>
      </w:r>
      <w:r w:rsidRPr="00F6306C">
        <w:rPr>
          <w:rFonts w:ascii="Georgia" w:hAnsi="Georgia"/>
        </w:rPr>
        <w:t xml:space="preserve">by defining what </w:t>
      </w:r>
      <w:ins w:id="15" w:author="Adrianna Bagnall-Munson" w:date="2018-01-22T15:02:00Z">
        <w:r w:rsidR="00DD399D">
          <w:rPr>
            <w:rFonts w:ascii="Georgia" w:hAnsi="Georgia"/>
          </w:rPr>
          <w:t>is</w:t>
        </w:r>
      </w:ins>
      <w:del w:id="16" w:author="Adrianna Bagnall-Munson" w:date="2018-01-22T15:02:00Z">
        <w:r w:rsidRPr="00F6306C" w:rsidDel="00DD399D">
          <w:rPr>
            <w:rFonts w:ascii="Georgia" w:hAnsi="Georgia"/>
          </w:rPr>
          <w:delText>it</w:delText>
        </w:r>
      </w:del>
      <w:r w:rsidRPr="00F6306C">
        <w:rPr>
          <w:rFonts w:ascii="Georgia" w:hAnsi="Georgia"/>
        </w:rPr>
        <w:t xml:space="preserve"> normal or appropriate, and by identifying which groups of people should be subject to intervention by experts</w:t>
      </w:r>
      <w:r w:rsidR="004B6A0A">
        <w:rPr>
          <w:rFonts w:ascii="Georgia" w:hAnsi="Georgia"/>
        </w:rPr>
        <w:t xml:space="preserve">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"Espeland", "given" : "Wendy Nelson", "non-dropping-particle" : "", "parse-names" : false, "suffix" : "" }, { "dropping-particle" : "", "family" : "Stevens", "given" : "Mitchell", "non-dropping-particle" : "", "parse-names" : false, "suffix" : "" } ], "container-title" : "European Journal of Sociology", "id" : "ITEM-1", "issue" : "3", "issued" : { "date-parts" : [ [ "2008" ] ] }, "note" : "Quantification: &amp;quot;the production and communication of numbers&amp;quot; There are two types, those that mark and those that commensurate. \n\nQuantification has been increasing in society over the past few decades. Espeland and Stevens seek to analyze quantification as a sociological phenomenon, entering into conversation with accounting, anthropolgy, history, and statistics, disciplines that have spent more time with it. \n\nFive dimensions of quantification: the work it requires; its reactivity; its tendency to discipline human behavior; its polyvalent authority; its asthetics. \n\nCompare quantification as a social action to J.L. Austin's How to do Things with Words: Locutionary Acts are ways of &amp;quot;saying something&amp;quot; so that it makes sense to others; Illocutionary acts are things we do in speaking (ex. promising, betting); Perlocutionary acts are the effects of speech acts. Like speech, numbers have conventions and are comparable (locutionary), they do things by constituting the things they measure through pursuation, directing attention or creating a new category (Illocutionary); they also have a variety of effects, depending on the context and community in which they are created and used (Perlocutionary). \n\nNumbers that mark \nUsed to identify specific persons, locations, or objects. Sports numbers, Dewey Decimal System, Street numbers, Telephone numbers, postal codes, account numbers, etc. \nNumbers that commensurate\n&amp;quot;Commensurations creates a specific type of relationship among objects.&amp;quot; transforms difference into a quantity that can be measured. Creates a &amp;quot;shared cognitive system&amp;quot; and distiguishes objects from each other. Commensuration first requires classification from which we can move to measure the distance. \n\nMarking and commensuration are two ends of a spectrum of quantification. Marking is on one end and entails categorical relationships. In commensuration, objects have a metrical relationship to one another. They offer Stevens &amp;quot;Levels of Measurement&amp;quot; (Stevens 1946) is a formalization of these dimensions. Nominal, ordinal, interval, and ratio ordering. \n\nWork behind quantification is in the process of quantifying. Individual level work as in teachers. Bureaucratic when the process is large scale, especially if politica and &amp;quot;offical (Porter 1995). Requires a large amount of infrastructure to maintain. &amp;quot;In a world saturated with numbers, it is easy to take the work of quantification for granted. Rigorous , defensible and enduring systems of quantification require expertise, discipline, coordination and many kidns of resources, including time, money, and political muscle.&amp;quot; The work of quantification is usually done within larger social projects. Ex: Japans legitimacy after WWII through creating a census (Hein 2004); Insurance companies calculation of risk (Heimer 1985); navigation systems (Cronon 1991); &amp;quot;Vital statistics&amp;quot; for business profit and loss (Cohen 1982; Scott 1998); Distributed Cognition (Hutchins 1995). \n\nMeasurement intervenes in the social world by causing people to think and act differently. Alain Destosieres (1998): &amp;quot;The aim of statistical work is to make a priori separate things hold together, thus lending reality and consistency to larger, more complex objects.&amp;quot; Goal of measurement is to transform individual experiences or events into general catergories or characteristics. Ex: Crime (Katz 1988), health (Rusnock 2002), public opinion (Herbst 1993), poverty (Katz 1983; 1986), intelligence (Carson 2007). &amp;quot;Measures also alter relations of power by affecting how resources, status, knowledge and opportunities sre distrubuted.&amp;quot; (412) (see Cusso and D'Amico 2005 or Jencks and Phillips 1998). Hacking (1999): measures reinforce or create the categories we use to think of humans, &amp;quot;making up people.&amp;quot; Ex: Desrosieres (1998) cadres; Kinsey's publication of Sexual Behavior altered understandings of the prevelance of homosexuality, enabling gay rights activists to organize an create a &amp;quot;statistical community&amp;quot; (Sarah Igo 2007). &amp;quot;Measures create and reproduce social boundaries, replacing murky variation with clear distinctions between catergories of people and things&amp;quot; (414) (See Lamont and Molnar 2002). \n\nMeasures discipline human activity (specific form of reactivity). Foucault (1977): Discipline is a mode of modern power that is continuous, diffuse and embedded in everyday routines. &amp;quot;Disciplinary practics define what is appropriate, normal, and to what we should aspire; they also define which kinds of persons should be subjected to which forms of knowledge, applied by which groups of experts.&amp;quot; (414). Surveillance of Foucault's panopticon is being replaced by new technologies, reducing the distance between accountability or transparency and making and monitorig metrics. &amp;quot;Quntification makes visible peole, objects or characteristics that may have formerly been invisible. It permits scrutiny of complex or disparate phenomena in ways that enable judgement.&amp;quot; (415) Numbers are beneficial because they circulate easily and seem straight forward to interpret (Miller and Rose 1990; Cohen 1982; Scott 1998). Discipline is not always the intent of measurement (Sauder and Espeland 2009). Foucault calls this process of unifying and distinguishing objects &amp;quot;normalization (1977). Hacking (1990): it is easy to conflate normal in a statistical sense to normal in a moral sense, &amp;quot;The 'outliers,' 'underachievers,' and 'under-performers' produced by performance measures become targets of manipulation, disapproval and anxious self-scrutiny. Measures easily become aspirations.&amp;quot; (416)\n\nNumbers persuade because of the authority people give to them. Authority may be based on our sense of their accuracy in representing the world (Anderson and Feinberg 1999; Desrosieres 1998); their usefulness in solving problems (Carson 2007; Didier 2002; Porter 1995); How they accumulate and link users with investments in the numbers (Feldman and March 1981; Kalthoff 2005; Latour 1987; Callon 1986; March and Simon 1958); or in their association with rationality and objectivity (Daston 1992; Nussbaum 1986; Weber 1978). Desrosieres names four &amp;quot;attitudes&amp;quot; toward the realism of measures: metrological realism (18th century interest in &amp;quot;statistical observation&amp;quot;), accounting realism (double entry book-keeping), proof-in-use realism (reality defined by databses and the analyses they support), constructionism (&amp;quot;the objects targeted by measurement [are] products of measurement and measurement conventions that are negotiated and variable&amp;quot; 418). Constructionism: &amp;quot;The challenges for this type of sociology is to show how quantitative authority is acocmplished and obilized, how it gets built into institutions, circulates, and creates enduring structures tht shape and constrain cognition and behavior&amp;quot; (419). Ex. Cocaine sentencing guidelines; intelligence testing (Caron and Gely 2004); quantification can destabilize authority (Espeland 1998). The authority of numbers depends on establishing networks between people and objects that are enduring and difficult to disassemble (ANT Latour 1987, 1988; Callon 1986). \n\nQuantification is an ethical project: &amp;quot;Once sociology makes clear that quantification is fundamentally social--an artifact of human action, imagination, ambition, accomplishment, and failing--the ethical implications and possibilities of quantification become more visible.&amp;quot; (431) \nEthics of Measurement: \n1. quantification facilitates a peculiarly modern ontology, in which the real easily becomes coextensive with what is measurable.\n&amp;quot;An ethics of quantification should investigate how the world is made by measures, but should strongly reject any conceit, scientific or otherwise, that measurement provides privileged or exclusive access to the real.&amp;quot; (432) \n2. an ethics of quantification should recognize the ancient association of numbers with ideals of rationality and universalism.\n&amp;quot;On this view, how we value matters because it helps us to know who we are, and a plurality of forms of value can make life richer and more passionate as well as more rational (Nussbaum 1986; Lukes 2008)&amp;quot; (432). \n3. an ethics of quantification should recognize that we live at a time in which democracy, merit, participation, accountaibility and even &amp;quot;fairness&amp;quot; are presumed to be best disclosed and adjudicated through numbers. \n&amp;quot;Numbers are implicated in the core questions of sociology: what it means to be modern, how inequality works, how communication is accomplished, values honored, domination maintained and resisted. We should not take them for granted.&amp;quot; (433)", "page" : "401-436", "title" : "A Sociology of Quantification", "type" : "article-journal", "volume" : "49" }, "locator" : "414", "uris" : [ "http://www.mendeley.com/documents/?uuid=139a6e9f-7e72-4eb2-b184-05b0d9f0efd0" ] } ], "mendeley" : { "formattedCitation" : "(Espeland and Stevens 2008:414)", "plainTextFormattedCitation" : "(Espeland and Stevens 2008:414)", "previouslyFormattedCitation" : "(Espeland and Stevens 2008:414)"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(Espeland and Stevens 2008:414)</w:t>
      </w:r>
      <w:r w:rsidR="004B6A0A">
        <w:rPr>
          <w:rFonts w:ascii="Georgia" w:hAnsi="Georgia"/>
        </w:rPr>
        <w:fldChar w:fldCharType="end"/>
      </w:r>
      <w:r w:rsidRPr="00F6306C">
        <w:rPr>
          <w:rFonts w:ascii="Georgia" w:hAnsi="Georgia"/>
        </w:rPr>
        <w:t xml:space="preserve">. </w:t>
      </w:r>
      <w:r w:rsidRPr="00EA5410">
        <w:rPr>
          <w:rFonts w:ascii="Georgia" w:hAnsi="Georgia"/>
        </w:rPr>
        <w:t xml:space="preserve">Depending on the social consequences of indicators, they also shape behavior by introducing competition and forcing actors to conform to the behavior of their fellow actors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"Espeland", "given" : "Wendy Nelson", "non-dropping-particle" : "", "parse-names" : false, "suffix" : "" }, { "dropping-particle" : "", "family" : "Sauder", "given" : "Michael", "non-dropping-particle" : "", "parse-names" : false, "suffix" : "" } ], "container-title" : "Governance by Indicators Global Power through Classification and Rankings", "id" : "ITEM-1", "issued" : { "date-parts" : [ [ "2012" ] ] }, "page" : "86-109", "publisher" : "OUP: Oxford", "title" : "The dynamism of indicators", "type" : "article-journal" }, "uris" : [ "http://www.mendeley.com/documents/?uuid=e715705f-abbd-4520-886d-002570c82089" ] } ], "mendeley" : { "formattedCitation" : "(Espeland and Sauder 2012)", "plainTextFormattedCitation" : "(Espeland and Sauder 2012)", "previouslyFormattedCitation" : "(Espeland and Sauder 2012)"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(Espeland and Sauder 2012)</w:t>
      </w:r>
      <w:r w:rsidR="004B6A0A">
        <w:rPr>
          <w:rFonts w:ascii="Georgia" w:hAnsi="Georgia"/>
        </w:rPr>
        <w:fldChar w:fldCharType="end"/>
      </w:r>
      <w:r w:rsidRPr="00EA5410">
        <w:rPr>
          <w:rFonts w:ascii="Georgia" w:hAnsi="Georgia"/>
        </w:rPr>
        <w:t>. With</w:t>
      </w:r>
      <w:r w:rsidRPr="00F6306C">
        <w:rPr>
          <w:rFonts w:ascii="Georgia" w:hAnsi="Georgia"/>
        </w:rPr>
        <w:t xml:space="preserve"> these effects in mind, we can see that quantification is a political act that intervenes in the social world by causing people to think and act differently. Through numbers experts insert themselves into social problems, asserting authority to measure, sort and govern the objects of measurement.</w:t>
      </w:r>
    </w:p>
    <w:p w14:paraId="0404F08B" w14:textId="440958C3" w:rsidR="00DD399D" w:rsidRPr="00C07898" w:rsidRDefault="00DD399D" w:rsidP="003E74B2">
      <w:pPr>
        <w:spacing w:line="480" w:lineRule="auto"/>
        <w:rPr>
          <w:rFonts w:ascii="Georgia" w:hAnsi="Georgia"/>
          <w:i/>
        </w:rPr>
      </w:pPr>
      <w:r>
        <w:rPr>
          <w:rFonts w:ascii="Georgia" w:hAnsi="Georgia"/>
          <w:i/>
        </w:rPr>
        <w:t>Measurement and Disability</w:t>
      </w:r>
    </w:p>
    <w:p w14:paraId="08A2280F" w14:textId="7F47C857" w:rsidR="00E90150" w:rsidRDefault="00247FD1" w:rsidP="006F7555">
      <w:pPr>
        <w:spacing w:line="480" w:lineRule="auto"/>
        <w:ind w:firstLine="720"/>
        <w:rPr>
          <w:rFonts w:ascii="Georgia" w:hAnsi="Georgia"/>
        </w:rPr>
      </w:pPr>
      <w:commentRangeStart w:id="17"/>
      <w:r>
        <w:rPr>
          <w:rFonts w:ascii="Georgia" w:hAnsi="Georgia"/>
        </w:rPr>
        <w:t>A</w:t>
      </w:r>
      <w:commentRangeEnd w:id="17"/>
      <w:r w:rsidR="00DD399D">
        <w:rPr>
          <w:rStyle w:val="CommentReference"/>
        </w:rPr>
        <w:commentReference w:id="17"/>
      </w:r>
      <w:r>
        <w:rPr>
          <w:rFonts w:ascii="Georgia" w:hAnsi="Georgia"/>
        </w:rPr>
        <w:t xml:space="preserve"> crucial transformation that numbers have brought to </w:t>
      </w:r>
      <w:r w:rsidR="00834AAE">
        <w:rPr>
          <w:rFonts w:ascii="Georgia" w:hAnsi="Georgia"/>
        </w:rPr>
        <w:t>the lives of people with disabilities is</w:t>
      </w:r>
      <w:r>
        <w:rPr>
          <w:rFonts w:ascii="Georgia" w:hAnsi="Georgia"/>
        </w:rPr>
        <w:t xml:space="preserve"> their power to “govern” and shape disciplinary practices. This is especially the case when statistical norms are interpreted as “moral norms”</w:t>
      </w:r>
      <w:r w:rsidR="00834AAE">
        <w:rPr>
          <w:rFonts w:ascii="Georgia" w:hAnsi="Georgia"/>
        </w:rPr>
        <w:t xml:space="preserve"> or indicators of health</w:t>
      </w:r>
      <w:r w:rsidR="004B6A0A">
        <w:rPr>
          <w:rFonts w:ascii="Georgia" w:hAnsi="Georgia"/>
        </w:rPr>
        <w:t xml:space="preserve">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"Foucault", "given" : "Michel", "non-dropping-particle" : "", "parse-names" : false, "suffix" : "" } ], "id" : "ITEM-1", "issued" : { "date-parts" : [ [ "1975" ] ] }, "publisher" : "Vintage Books", "publisher-place" : "New York", "title" : "Discipline and Punish: The Birth of the Prison", "type" : "book" }, "uris" : [ "http://www.mendeley.com/documents/?uuid=9d0d40d6-df73-468e-8a1b-05979630c11f" ] }, { "id" : "ITEM-2", "itemData" : { "ISBN" : "1429974052", "author" : [ { "dropping-particle" : "", "family" : "Foucault", "given" : "Michel", "non-dropping-particle" : "", "parse-names" : false, "suffix" : "" } ], "id" : "ITEM-2", "issued" : { "date-parts" : [ [ "2003" ] ] }, "note" : "1: Psychiatry transformed the legally responsible individual into an element that correlates to a &amp;quot;technique of normalization&amp;quot; through a series of doublings. Doubling of the offense, criminal act to moral defect. Doubling of the author, author to object. Doubling of the authority, doctor judge moves from punishment to cure. \n\n2: Madness is not a crime. There is increasing emphasis on the individual as an ill person on a continuum. Biographical elements are now considered as warning signs for possible illness. With this we see the emergence of a protective continuum (expiatory to therapeutic response). This response continuum is a response to danger. Individuals are not criminals or il but are dangerous because they are volatile. This is critically where psychiatry begins to assert its authority to determine the volatility of the individual. Medio-legal expertise emerges as a discourse of fear and moralization which requires psychiatric evaluations, establishes special courts for children, and which creates monitoring institutions that track the progress and rehabilitation of individuals. Medico-legal expertise offers techniques of normalization which possesses &amp;quot;a power that is not conservative but inventive, a power tha possesses within itself the rpinciples of transformation and innovation&amp;quot; (52). &amp;quot;Finally it seems to me that with the disciplines and normalization, the eighteenth century established a type of power that is not linked to ignorance but a power that can only function thanks to the formation of a knowledge that is both its effect and also a condition of its exercise&amp;quot; (52). This is what Foucault calls the &amp;quot;power of normalization.&amp;quot; Historically in the west there have been two models of control over individuals: the exclusion of lepers and the inclusion of ill in the plague. These give way to positive technologies of power the maximize production, and practice close analytical inclusion or monitoring of populations. This is called the &amp;quot;art of governing.&amp;quot; General techniques of governing are called dispositifs, the condition for political and legal organizing. \n\n3: Foucault says that the abnormal individual today is made up of three elements: the human monster (juridico-biological power), the individual to be corrected (family power), and the masturbator (power over the individual body).The technology of abnormality brings all three together. For Foucault, monster means mixture. In this case, an individual who is in conflict with the law but who cannot be regulated by it. Using hermaphrodites as an example, Foucaults traces monstrosity from its original juridico-natural violations to its violations of juridico-moral nature. In the 17th and 18th centuries, monstrosity itself was criminal. Around 1750, in the mid-eighteenth century, we began to see the &amp;quot;monstrous nature of criminality&amp;quot; emerge. Here, monstrosity has its effect in the domain of conduct and criminality, not in nature on its own. \n\n4: In this lecture, Foucault traces the development of the monster into the incestuous king (from above) and the cannibalistic people (from below). Both of which are despots against the social contract. These will feed into abnormality. \n\n5: In this lecture, Foucault questions how judicial and medical power come together within the system of new punitive power that requires rationality of the crime. Within this system, it is important to remember that it is the criminal, not the crime that is being punished. This system is confronted with a problem in the form of crimes without reason: crimes committed by individuals who have reason and full use of ther faculties (no dementia). Now rationality behind the crime might signal illness but the ability of the criminal to exhibit rational thought in other areas signals that the person is not mentall ill or having dementia. Only psychiatry is equipped to identify these crimes. They do this through three mechanisms: first the requirement to prove the intelligibilty of the crime is replaced by the intelligibility of the criminal: the biographical history that has constructed a criminal (124). Reason of the individual replaced the required intelligbility of the crime. The motive or reason for the crime is located in instinct. This facilitates the moves from monster to &amp;quot;little pervert&amp;quot; because the reasons for a crime are now locatable in the minutia of daily life. \n\n6:", "publisher" : "Picador", "publisher-place" : "New York City", "title" : "Abnormal: lectures at the Coll\u00e8ge de France, 1974-1975", "type" : "book" }, "uris" : [ "http://www.mendeley.com/documents/?uuid=ab770756-4d10-41ea-8e15-4ddf65904b14" ] } ], "mendeley" : { "formattedCitation" : "(Foucault 1975, 2003)", "plainTextFormattedCitation" : "(Foucault 1975, 2003)", "previouslyFormattedCitation" : "(Foucault 1975, 2003)"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(Foucault 1975, 2003)</w:t>
      </w:r>
      <w:r w:rsidR="004B6A0A">
        <w:rPr>
          <w:rFonts w:ascii="Georgia" w:hAnsi="Georgia"/>
        </w:rPr>
        <w:fldChar w:fldCharType="end"/>
      </w:r>
      <w:r>
        <w:rPr>
          <w:rFonts w:ascii="Georgia" w:hAnsi="Georgia"/>
        </w:rPr>
        <w:t xml:space="preserve">. </w:t>
      </w:r>
      <w:r w:rsidR="00EA5410">
        <w:rPr>
          <w:rFonts w:ascii="Georgia" w:hAnsi="Georgia"/>
        </w:rPr>
        <w:t>The political move to give people with disabilities a</w:t>
      </w:r>
      <w:r w:rsidR="00834AAE">
        <w:rPr>
          <w:rFonts w:ascii="Georgia" w:hAnsi="Georgia"/>
        </w:rPr>
        <w:t xml:space="preserve"> morally</w:t>
      </w:r>
      <w:r w:rsidR="00EA5410">
        <w:rPr>
          <w:rFonts w:ascii="Georgia" w:hAnsi="Georgia"/>
        </w:rPr>
        <w:t xml:space="preserve"> “normal” life in the community evokes Foucault’s “techniques of normalization” whereby the abnormal behaviors of individuals are transformed so that they conform to </w:t>
      </w:r>
      <w:r w:rsidR="00EA5410" w:rsidRPr="00EA5410">
        <w:rPr>
          <w:rFonts w:ascii="Georgia" w:hAnsi="Georgia"/>
        </w:rPr>
        <w:t>idealized norms of conduct</w:t>
      </w:r>
      <w:r w:rsidR="00EA5410">
        <w:rPr>
          <w:rFonts w:ascii="Georgia" w:hAnsi="Georgia"/>
        </w:rPr>
        <w:t xml:space="preserve"> through training, social control, and ultimately self-discipline </w:t>
      </w:r>
      <w:r w:rsidR="004B6A0A">
        <w:rPr>
          <w:rFonts w:ascii="Georgia" w:hAnsi="Georgia"/>
        </w:rPr>
        <w:fldChar w:fldCharType="begin" w:fldLock="1"/>
      </w:r>
      <w:r w:rsidR="004B6A0A">
        <w:rPr>
          <w:rFonts w:ascii="Georgia" w:hAnsi="Georgia"/>
        </w:rPr>
        <w:instrText>ADDIN CSL_CITATION { "citationItems" : [ { "id" : "ITEM-1", "itemData" : { "author" : [ { "dropping-particle" : "", "family" : "Foucault", "given" : "Michel", "non-dropping-particle" : "", "parse-names" : false, "suffix" : "" } ], "id" : "ITEM-1", "issued" : { "date-parts" : [ [ "1975" ] ] }, "publisher" : "Vintage Books", "publisher-place" : "New York", "title" : "Discipline and Punish: The Birth of the Prison", "type" : "book" }, "uris" : [ "http://www.mendeley.com/documents/?uuid=9d0d40d6-df73-468e-8a1b-05979630c11f" ] } ], "mendeley" : { "formattedCitation" : "(Foucault 1975)", "plainTextFormattedCitation" : "(Foucault 1975)", "previouslyFormattedCitation" : "(Foucault 1975)" }, "properties" : { "noteIndex" : 7 }, "schema" : "https://github.com/citation-style-language/schema/raw/master/csl-citation.json" }</w:instrText>
      </w:r>
      <w:r w:rsidR="004B6A0A">
        <w:rPr>
          <w:rFonts w:ascii="Georgia" w:hAnsi="Georgia"/>
        </w:rPr>
        <w:fldChar w:fldCharType="separate"/>
      </w:r>
      <w:r w:rsidR="004B6A0A" w:rsidRPr="004B6A0A">
        <w:rPr>
          <w:rFonts w:ascii="Georgia" w:hAnsi="Georgia"/>
          <w:noProof/>
        </w:rPr>
        <w:t>(Foucault 1975)</w:t>
      </w:r>
      <w:r w:rsidR="004B6A0A">
        <w:rPr>
          <w:rFonts w:ascii="Georgia" w:hAnsi="Georgia"/>
        </w:rPr>
        <w:fldChar w:fldCharType="end"/>
      </w:r>
      <w:r w:rsidR="00EA5410" w:rsidRPr="00EA5410">
        <w:rPr>
          <w:rFonts w:ascii="Georgia" w:hAnsi="Georgia"/>
        </w:rPr>
        <w:t>.</w:t>
      </w:r>
      <w:r w:rsidR="00EA5410">
        <w:rPr>
          <w:rFonts w:ascii="Georgia" w:hAnsi="Georgia"/>
        </w:rPr>
        <w:t xml:space="preserve"> </w:t>
      </w:r>
      <w:r w:rsidR="00FB444D">
        <w:rPr>
          <w:rFonts w:ascii="Georgia" w:hAnsi="Georgia"/>
        </w:rPr>
        <w:t>Methods</w:t>
      </w:r>
      <w:r>
        <w:rPr>
          <w:rFonts w:ascii="Georgia" w:hAnsi="Georgia"/>
        </w:rPr>
        <w:t xml:space="preserve"> of measur</w:t>
      </w:r>
      <w:r w:rsidR="00834AAE">
        <w:rPr>
          <w:rFonts w:ascii="Georgia" w:hAnsi="Georgia"/>
        </w:rPr>
        <w:t>ing</w:t>
      </w:r>
      <w:r w:rsidR="00EA5410">
        <w:rPr>
          <w:rFonts w:ascii="Georgia" w:hAnsi="Georgia"/>
        </w:rPr>
        <w:t xml:space="preserve"> disability status</w:t>
      </w:r>
      <w:r>
        <w:rPr>
          <w:rFonts w:ascii="Georgia" w:hAnsi="Georgia"/>
        </w:rPr>
        <w:t xml:space="preserve"> tend to identify</w:t>
      </w:r>
      <w:r w:rsidR="00FB444D">
        <w:rPr>
          <w:rFonts w:ascii="Georgia" w:hAnsi="Georgia"/>
        </w:rPr>
        <w:t xml:space="preserve"> deficits in</w:t>
      </w:r>
      <w:r>
        <w:rPr>
          <w:rFonts w:ascii="Georgia" w:hAnsi="Georgia"/>
        </w:rPr>
        <w:t xml:space="preserve"> “typical practices” associated with autonomy</w:t>
      </w:r>
      <w:r w:rsidR="00EA5410">
        <w:rPr>
          <w:rFonts w:ascii="Georgia" w:hAnsi="Georgia"/>
        </w:rPr>
        <w:t xml:space="preserve"> or health</w:t>
      </w:r>
      <w:r>
        <w:rPr>
          <w:rFonts w:ascii="Georgia" w:hAnsi="Georgia"/>
        </w:rPr>
        <w:t>. When</w:t>
      </w:r>
      <w:r w:rsidR="00FB444D">
        <w:rPr>
          <w:rFonts w:ascii="Georgia" w:hAnsi="Georgia"/>
        </w:rPr>
        <w:t xml:space="preserve"> these deficits </w:t>
      </w:r>
      <w:r>
        <w:rPr>
          <w:rFonts w:ascii="Georgia" w:hAnsi="Georgia"/>
        </w:rPr>
        <w:t xml:space="preserve">are taken </w:t>
      </w:r>
      <w:r w:rsidR="00FB444D">
        <w:rPr>
          <w:rFonts w:ascii="Georgia" w:hAnsi="Georgia"/>
        </w:rPr>
        <w:t>as</w:t>
      </w:r>
      <w:r>
        <w:rPr>
          <w:rFonts w:ascii="Georgia" w:hAnsi="Georgia"/>
        </w:rPr>
        <w:t xml:space="preserve"> markers of disability, the practices of everyday life become a site of “life work” that is reminiscent of Foucault’s self-government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"Levinson", "given" : "Jack", "non-dropping-particle" : "", "parse-names" : false, "suffix" : "" } ], "id" : "ITEM-1", "issued" : { "date-parts" : [ [ "2010" ] ] }, "publisher" : "University of Minnesota Press", "publisher-place" : "Minneapolis", "title" : "Making Life Work: Freedom and Disability in a Community Group Home", "type" : "book" }, "uris" : [ "http://www.mendeley.com/documents/?uuid=ee260087-ca84-4a89-b28f-ba899e8ef4ba" ] }, { "id" : "ITEM-2", "itemData" : { "ISBN" : "0472025953", "author" : [ { "dropping-particle" : "", "family" : "Tremain", "given" : "Shelley Lynn", "non-dropping-particle" : "", "parse-names" : false, "suffix" : "" } ], "id" : "ITEM-2", "issued" : { "date-parts" : [ [ "2005" ] ] }, "note" : "Introduction, Shelley Tremain\nThis introduction focuses on Foucault's notions of biopower and biopolitics which he develops in The History of Sexuality. Power according to Foucault is not something exchanged, given or taken, but is exercised and exists in action. Power is not fundamentally repressive, as it is often assumed to be. While consensus and violence are instruments of power, they are not its essential nature. &amp;quot;The exercise of power can produce as much acceptance as may be wished for: it can pile up the dead and shelter itself behind whatever threats it can imagine. In itself the exercise of power is not violence; nor is it a consent, which, implicitly, is renewable&amp;quot; (Foucault 1982:220). The essential question is to ask how and by what means power is exercised. According to Foucault, &amp;quot;power functions best when it is exercised through productive constraints, that is, when it enables subjects to act in order to constrain them&amp;quot; (13). This biopower emerged at the end of the nineteenth century and requires normalizing strategies, continuous regulation, and corrective mechanisms to ensure conformity. Analysis of power, according to Foucault, &amp;quot;should try to grasp subjection in its material instance as a constitution of subjects&amp;quot; (Foucault 1980:97). Research on biopower and the dual nature of the subject helps us to discover how subjects &amp;quot;are gradually, progressively, really and materially constituted through a multiplicity of organisms, forces, energies, desires, thoughts, [and so on]&amp;quot; (Foucault 1980, 97). Power continually creates knowledge and knowledge continually creates power (Foucault 1975, interview on the prison). \n\nGovernment according to Foucault is &amp;quot;any form of activity that aims to shape, guide, or affect the conduct of some person or persons; furthermore, he proposed that the term be defined, in general, to mean &amp;quot;conduct of conduct.&amp;quot; (16) Government in this sense occurs in relational activity with the self, others, institutions, etc. (Gordon, 1991). &amp;quot;A rationality of government, as Foucault explained it, is a system of thinking about the practice of government that has the capacity to rationalize some form of that activity to those who practice it and those upon whom it is practiced, where this capacity entails rendering thinkable and rendering applicable or acceptable. Foucalt coined the term governmentalities to refer to these governmental rationalities, and he used this term almost interchangeably with the phrase arts of government.&amp;quot; (18). \n\nSubjected Bodies: Paraplegia, Rehabilitation, and the Politics of Movement, Martin Sullivan \n&amp;quot;I show how the medical power that circulates in a specific facility for the rehabilitation of spinal-cord-injured people is, in the first instance, directed at producing a certain type of body--a governable and, hence, productive body--and a certain type of subject--namely, the paraplegic body-subject.&amp;quot; (27) Sullivan illustrates Foucault's biopower through observations of individuals at a spinal clinic. He shows that biopower is directed specifically at the body in an attempt to render it &amp;quot;docile.&amp;quot; Through measurement of gaps between individuals and the imposition of normalized judgements, the social group is homogenized and the certain subjects are individuated. &amp;quot;In short, a Foucauldian approach assumes that no individual subject has a single, complete, or unitary self-identity. To the contrary, the subject can occupy any number of subject positions, and can resist normalization from &amp;quot;mobile and transitory&amp;quot; identity standpoints, even if those standpoints are themselves normalized subject positions.&amp;quot; (31)\n\nTruth, Power, and Ethics in Care Services for People with Learning Difficulties, Scott Yates\n&amp;quot;Foucault was concerned to understand how, within particular systems of knowledge, certain human acts, practices, behaviors, or characteristics emerge as specific problems.&amp;quot; (65). Yates researches people with learning difficulties who live in the community in Great Britain to investigate the creation of learning disabilities as a category and to &amp;quot;uncover evidence of the forms of knowledge by which people are objectified, the interventions that operate upon them, the judgments, decisions, and forms of authority to which they are subject, and the types of relationships with others in which they are situated.&amp;quot; (71).", "publisher" : "University of Michigan Press", "publisher-place" : "Ann Arbor", "title" : "Foucault and the Government of Disability", "type" : "book" }, "uris" : [ "http://www.mendeley.com/documents/?uuid=4500fcdc-c913-4a7f-9559-5147260b0394" ] } ], "mendeley" : { "formattedCitation" : "(Levinson 2010; Tremain 2005)", "plainTextFormattedCitation" : "(Levinson 2010; Tremain 2005)", "previouslyFormattedCitation" : "(Levinson 2010; Tremain 2005)" }, "properties" : { "noteIndex" : 7 }, "schema" : "https://github.com/citation-style-language/schema/raw/master/csl-citation.json" }</w:instrText>
      </w:r>
      <w:r w:rsidR="003B24FC">
        <w:rPr>
          <w:rFonts w:ascii="Georgia" w:hAnsi="Georgia"/>
        </w:rPr>
        <w:fldChar w:fldCharType="separate"/>
      </w:r>
      <w:r w:rsidR="003B24FC" w:rsidRPr="003B24FC">
        <w:rPr>
          <w:rFonts w:ascii="Georgia" w:hAnsi="Georgia"/>
          <w:noProof/>
        </w:rPr>
        <w:t>(Levinson 2010; Tremain 2005)</w:t>
      </w:r>
      <w:r w:rsidR="003B24FC">
        <w:rPr>
          <w:rFonts w:ascii="Georgia" w:hAnsi="Georgia"/>
        </w:rPr>
        <w:fldChar w:fldCharType="end"/>
      </w:r>
      <w:r>
        <w:rPr>
          <w:rFonts w:ascii="Georgia" w:hAnsi="Georgia"/>
        </w:rPr>
        <w:t xml:space="preserve">. Even in the context of independent living, the </w:t>
      </w:r>
      <w:r w:rsidR="00FB444D">
        <w:rPr>
          <w:rFonts w:ascii="Georgia" w:hAnsi="Georgia"/>
        </w:rPr>
        <w:t xml:space="preserve">oft cited </w:t>
      </w:r>
      <w:r>
        <w:rPr>
          <w:rFonts w:ascii="Georgia" w:hAnsi="Georgia"/>
        </w:rPr>
        <w:t>marker of societal progress in car</w:t>
      </w:r>
      <w:r w:rsidR="00EA5410">
        <w:rPr>
          <w:rFonts w:ascii="Georgia" w:hAnsi="Georgia"/>
        </w:rPr>
        <w:t>e</w:t>
      </w:r>
      <w:r>
        <w:rPr>
          <w:rFonts w:ascii="Georgia" w:hAnsi="Georgia"/>
        </w:rPr>
        <w:t xml:space="preserve"> for people with </w:t>
      </w:r>
      <w:r w:rsidR="00EA5410">
        <w:rPr>
          <w:rFonts w:ascii="Georgia" w:hAnsi="Georgia"/>
        </w:rPr>
        <w:t>IDD</w:t>
      </w:r>
      <w:r>
        <w:rPr>
          <w:rFonts w:ascii="Georgia" w:hAnsi="Georgia"/>
        </w:rPr>
        <w:t xml:space="preserve">, everyday life is transformed into a struggle for power </w:t>
      </w:r>
      <w:r w:rsidR="009B3CB3">
        <w:rPr>
          <w:rFonts w:ascii="Georgia" w:hAnsi="Georgia"/>
        </w:rPr>
        <w:t xml:space="preserve">as </w:t>
      </w:r>
      <w:r w:rsidR="009B3CB3">
        <w:rPr>
          <w:rFonts w:ascii="Georgia" w:hAnsi="Georgia"/>
        </w:rPr>
        <w:lastRenderedPageBreak/>
        <w:t xml:space="preserve">support workers enter the home </w:t>
      </w:r>
      <w:r w:rsidR="00F8584A">
        <w:rPr>
          <w:rFonts w:ascii="Georgia" w:hAnsi="Georgia"/>
        </w:rPr>
        <w:t>in order to</w:t>
      </w:r>
      <w:r w:rsidR="009B3CB3">
        <w:rPr>
          <w:rFonts w:ascii="Georgia" w:hAnsi="Georgia"/>
        </w:rPr>
        <w:t xml:space="preserve"> elicit self-regulation from the recipients of care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"Drinkwater", "given" : "Chris", "non-dropping-particle" : "", "parse-names" : false, "suffix" : "" } ], "container-title" : "Foucault and the Government of Disability", "editor" : [ { "dropping-particle" : "", "family" : "Tremain", "given" : "", "non-dropping-particle" : "", "parse-names" : false, "suffix" : "" } ], "id" : "ITEM-1", "issued" : { "date-parts" : [ [ "2015" ] ] }, "page" : "229-244", "publisher" : "University of Michigan Press", "publisher-place" : "Ann Arbor", "title" : "Supported Living and the Production of Individuals", "type" : "chapter" }, "uris" : [ "http://www.mendeley.com/documents/?uuid=25dff9ca-dc41-4e7f-a6a3-0dd23324729f" ] } ], "mendeley" : { "formattedCitation" : "(Drinkwater 2015)", "plainTextFormattedCitation" : "(Drinkwater 2015)", "previouslyFormattedCitation" : "(Drinkwater 2015)" }, "properties" : { "noteIndex" : 7 }, "schema" : "https://github.com/citation-style-language/schema/raw/master/csl-citation.json" }</w:instrText>
      </w:r>
      <w:r w:rsidR="003B24FC">
        <w:rPr>
          <w:rFonts w:ascii="Georgia" w:hAnsi="Georgia"/>
        </w:rPr>
        <w:fldChar w:fldCharType="separate"/>
      </w:r>
      <w:r w:rsidR="003B24FC" w:rsidRPr="003B24FC">
        <w:rPr>
          <w:rFonts w:ascii="Georgia" w:hAnsi="Georgia"/>
          <w:noProof/>
        </w:rPr>
        <w:t>(Drinkwater 2015)</w:t>
      </w:r>
      <w:r w:rsidR="003B24FC">
        <w:rPr>
          <w:rFonts w:ascii="Georgia" w:hAnsi="Georgia"/>
        </w:rPr>
        <w:fldChar w:fldCharType="end"/>
      </w:r>
      <w:r w:rsidR="009B3CB3">
        <w:rPr>
          <w:rFonts w:ascii="Georgia" w:hAnsi="Georgia"/>
        </w:rPr>
        <w:t xml:space="preserve">. </w:t>
      </w:r>
      <w:r w:rsidR="00F8584A">
        <w:rPr>
          <w:rFonts w:ascii="Georgia" w:hAnsi="Georgia"/>
        </w:rPr>
        <w:t xml:space="preserve">This tension between intervention and autonomy has been attributed to the dual identity of people with IDD as autonomous citizens and “eternal children” </w:t>
      </w:r>
      <w:r w:rsidR="004B6A0A">
        <w:rPr>
          <w:rFonts w:ascii="Georgia" w:hAnsi="Georgia"/>
        </w:rPr>
        <w:fldChar w:fldCharType="begin" w:fldLock="1"/>
      </w:r>
      <w:r w:rsidR="00EE73A4">
        <w:rPr>
          <w:rFonts w:ascii="Georgia" w:hAnsi="Georgia"/>
        </w:rPr>
        <w:instrText>ADDIN CSL_CITATION { "citationItems" : [ { "id" : "ITEM-1", "itemData" : { "ISSN" : "1938-3703", "author" : [ { "dropping-particle" : "", "family" : "Bannerman", "given" : "Diane J", "non-dropping-particle" : "", "parse-names" : false, "suffix" : "" }, { "dropping-particle" : "", "family" : "Sheldon", "given" : "Jan B", "non-dropping-particle" : "", "parse-names" : false, "suffix" : "" }, { "dropping-particle" : "", "family" : "Sherman", "given" : "James A", "non-dropping-particle" : "", "parse-names" : false, "suffix" : "" }, { "dropping-particle" : "", "family" : "Harchik", "given" : "Alan E", "non-dropping-particle" : "", "parse-names" : false, "suffix" : "" } ], "container-title" : "Journal of Applied Behavior Analysis", "id" : "ITEM-1", "issue" : "1", "issued" : { "date-parts" : [ [ "1990" ] ] }, "page" : "79-89", "publisher" : "Wiley Online Library", "title" : "Balancing the right to habilitation with the right to personal liberties: The rights of people with developmental disabilities to eat too many doughnuts and take a nap", "type" : "article-journal", "volume" : "23" }, "uris" : [ "http://www.mendeley.com/documents/?uuid=382d9219-1e9d-4885-ab90-0075a0af218b" ] }, { "id" : "ITEM-2", "itemData" : { "DOI" : "10.1108/S1057-629020160000017002", "ISSN" : "18758053", "abstract" : "Copyright \u00a9 2016 by Emerald Group Publishing Limited.Purpose - We compare the deinstitutionalization of psychiatric patients and the developmentally disabled in the United States and demonstrate that there were two path-dependent processes with significant qualitative and quantitative differences, ultimately leading to better outcomes for developmentally disabled individuals. Design - Using secondary literature, we construct a sustained comparison of the two processes in terms of outcomes, timing, tempo, extent, funding, demographic composition, and investment in community services. We then reconstruct the strategies of de-stigmatization and framings of moral worth deployed in the two cases, analyzing their effects on deinstitutionalization in terms of conceptions of risk, rights, and care. Findings - Deinstitutionalization began later for developmentally disabled individuals than for psychiatric patients, and was a more gradual, protracted process. It was not driven by fiscal conservatism, discharges, and the trans-institutionalization of the senile aged, as was deinstitutionalization for psychiatric patients, but primarily by the prevention of institutionalization of young children, and increased investment in infrastructure. Consequently, the deinstitutionalization of the developmentally disabled was far more thorough and successful. The process was shaped by the framing of the developmentally disabled as \"forever children\" by parents' organizations that demanded a balance between autonomy, protection, and the provision of care. In contrast, the deinstitutionalization of psychiatric patients was shaped by their framing as autonomous citizens temporarily suffering from \"mental health problems\" that could be prevented, treated, and cured. This frame foregrounded the right to choose (and also refuse) treatment, while undervaluing the provision of care.", "author" : [ { "dropping-particle" : "", "family" : "Bagnall", "given" : "A.", "non-dropping-particle" : "", "parse-names" : false, "suffix" : "" }, { "dropping-particle" : "", "family" : "Eyal", "given" : "G.", "non-dropping-particle" : "", "parse-names" : false, "suffix" : "" } ], "container-title" : "Advances in Medical Sociology", "id" : "ITEM-2", "issued" : { "date-parts" : [ [ "2016" ] ] }, "title" : "Forever children\" and autonomous citizens: Comparing the deinstitutionalizations of psychiatric patients and developmentally disabled individuals in the United States", "type" : "book", "volume" : "17" }, "uris" : [ "http://www.mendeley.com/documents/?uuid=729671b6-a8d9-3d0e-a27e-149754b2696f" ] } ], "mendeley" : { "formattedCitation" : "(A. Bagnall and Eyal 2016; Bannerman et al. 1990)", "plainTextFormattedCitation" : "(A. Bagnall and Eyal 2016; Bannerman et al. 1990)", "previouslyFormattedCitation" : "(A. Bagnall and Eyal 2016; Bannerman et al. 1990)" }, "properties" : { "noteIndex" : 7 }, "schema" : "https://github.com/citation-style-language/schema/raw/master/csl-citation.json" }</w:instrText>
      </w:r>
      <w:r w:rsidR="004B6A0A">
        <w:rPr>
          <w:rFonts w:ascii="Georgia" w:hAnsi="Georgia"/>
        </w:rPr>
        <w:fldChar w:fldCharType="separate"/>
      </w:r>
      <w:r w:rsidR="00EE73A4" w:rsidRPr="00EE73A4">
        <w:rPr>
          <w:rFonts w:ascii="Georgia" w:hAnsi="Georgia"/>
          <w:noProof/>
        </w:rPr>
        <w:t>(A. Bagnall and Eyal 2016; Bannerman et al. 1990)</w:t>
      </w:r>
      <w:r w:rsidR="004B6A0A">
        <w:rPr>
          <w:rFonts w:ascii="Georgia" w:hAnsi="Georgia"/>
        </w:rPr>
        <w:fldChar w:fldCharType="end"/>
      </w:r>
      <w:r w:rsidR="00F8584A">
        <w:rPr>
          <w:rFonts w:ascii="Georgia" w:hAnsi="Georgia"/>
        </w:rPr>
        <w:t xml:space="preserve">. In what follows I will assess the historical development of the diagnosis of IDD and explore the ways in which the diagnosis itself has contributed to this dual identity. </w:t>
      </w:r>
    </w:p>
    <w:p w14:paraId="7FDDACEF" w14:textId="2AD19FE2" w:rsidR="003E74B2" w:rsidRDefault="003E74B2" w:rsidP="00C872B1">
      <w:pPr>
        <w:spacing w:line="480" w:lineRule="auto"/>
        <w:rPr>
          <w:rFonts w:ascii="Georgia" w:hAnsi="Georgia"/>
        </w:rPr>
      </w:pPr>
      <w:r>
        <w:rPr>
          <w:rFonts w:ascii="Georgia" w:hAnsi="Georgia"/>
        </w:rPr>
        <w:t>[place holder for a short literature on the sociology of diagnosis</w:t>
      </w:r>
      <w:r w:rsidR="004C2A02">
        <w:rPr>
          <w:rFonts w:ascii="Georgia" w:hAnsi="Georgia"/>
        </w:rPr>
        <w:t>?</w:t>
      </w:r>
      <w:r>
        <w:rPr>
          <w:rFonts w:ascii="Georgia" w:hAnsi="Georgia"/>
        </w:rPr>
        <w:t>]</w:t>
      </w:r>
    </w:p>
    <w:p w14:paraId="4FE78364" w14:textId="7364806A" w:rsidR="00E90150" w:rsidRDefault="00E90150" w:rsidP="008048BC">
      <w:pPr>
        <w:spacing w:line="480" w:lineRule="auto"/>
        <w:rPr>
          <w:rFonts w:ascii="Georgia" w:hAnsi="Georgia"/>
          <w:b/>
        </w:rPr>
      </w:pPr>
      <w:r>
        <w:rPr>
          <w:rFonts w:ascii="Georgia" w:hAnsi="Georgia"/>
          <w:b/>
        </w:rPr>
        <w:t>Methods</w:t>
      </w:r>
    </w:p>
    <w:p w14:paraId="53B8FEF5" w14:textId="3B1F9059" w:rsidR="00DC61EA" w:rsidRDefault="00DC61EA" w:rsidP="006F7555">
      <w:pPr>
        <w:spacing w:line="480" w:lineRule="auto"/>
        <w:ind w:firstLine="720"/>
        <w:rPr>
          <w:rFonts w:ascii="Times New Roman" w:hAnsi="Times New Roman" w:cs="Times New Roman"/>
          <w:sz w:val="24"/>
          <w:szCs w:val="24"/>
        </w:rPr>
      </w:pPr>
      <w:r>
        <w:rPr>
          <w:rFonts w:ascii="Georgia" w:hAnsi="Georgia"/>
        </w:rPr>
        <w:t>This paper draws on published accounts o</w:t>
      </w:r>
      <w:r w:rsidR="00202DA4">
        <w:rPr>
          <w:rFonts w:ascii="Georgia" w:hAnsi="Georgia"/>
        </w:rPr>
        <w:t>f</w:t>
      </w:r>
      <w:r>
        <w:rPr>
          <w:rFonts w:ascii="Georgia" w:hAnsi="Georgia"/>
        </w:rPr>
        <w:t xml:space="preserve"> the care and treatment of people with </w:t>
      </w:r>
      <w:r w:rsidR="00202DA4">
        <w:rPr>
          <w:rFonts w:ascii="Georgia" w:hAnsi="Georgia"/>
        </w:rPr>
        <w:t>Mental Deficiency</w:t>
      </w:r>
      <w:r>
        <w:rPr>
          <w:rFonts w:ascii="Georgia" w:hAnsi="Georgia"/>
        </w:rPr>
        <w:t xml:space="preserve"> from medical doctors, psychologists, institutional superintendents and other advocates. The time</w:t>
      </w:r>
      <w:r w:rsidR="007B69A8">
        <w:rPr>
          <w:rFonts w:ascii="Georgia" w:hAnsi="Georgia"/>
        </w:rPr>
        <w:t>-</w:t>
      </w:r>
      <w:r>
        <w:rPr>
          <w:rFonts w:ascii="Georgia" w:hAnsi="Georgia"/>
        </w:rPr>
        <w:t xml:space="preserve">period studied is from 1900-1990, a period I chose because of the of the rapid transformation of our understanding of Mental Deficiency during this time. In 1908 Arthur </w:t>
      </w:r>
      <w:proofErr w:type="spellStart"/>
      <w:r>
        <w:rPr>
          <w:rFonts w:ascii="Georgia" w:hAnsi="Georgia"/>
        </w:rPr>
        <w:t>Tredgold</w:t>
      </w:r>
      <w:proofErr w:type="spellEnd"/>
      <w:r>
        <w:rPr>
          <w:rFonts w:ascii="Georgia" w:hAnsi="Georgia"/>
        </w:rPr>
        <w:t xml:space="preserve">, a medical doctor in England published the first definitive analysis of Mental </w:t>
      </w:r>
      <w:r w:rsidRPr="003B24FC">
        <w:rPr>
          <w:rFonts w:ascii="Georgia" w:hAnsi="Georgia" w:cs="Times New Roman"/>
        </w:rPr>
        <w:t xml:space="preserve">Deficiency, </w:t>
      </w:r>
      <w:r w:rsidRPr="003B24FC">
        <w:rPr>
          <w:rFonts w:ascii="Georgia" w:hAnsi="Georgia" w:cs="Times New Roman"/>
          <w:i/>
        </w:rPr>
        <w:t>A Textbook of Mental Deficiency</w:t>
      </w:r>
      <w:r w:rsidRPr="003B24FC">
        <w:rPr>
          <w:rFonts w:ascii="Georgia" w:hAnsi="Georgia" w:cs="Times New Roman"/>
        </w:rPr>
        <w:t>. The period that followed saw the rapid rise of the total institution and its role in caring for people with Mental Deficiency. Henry Goddard introduced the intelligence test to the United States in 1910, an innovation that caused widespread debate about how to measure Mental deficiency and how best to treat it. A scale for social intelligence, the Vineland Social Maturity Scale (VSMS), was introduced in 1936 by Edgar Doll and adopted by the American Association of Mental Deficiency as a complementary scale to the intelligence test in 1959. My collection of 250 documents follows the professional debates around these innovations</w:t>
      </w:r>
      <w:r w:rsidR="00616426" w:rsidRPr="003B24FC">
        <w:rPr>
          <w:rFonts w:ascii="Georgia" w:hAnsi="Georgia" w:cs="Times New Roman"/>
        </w:rPr>
        <w:t xml:space="preserve"> and elaborates on the consequences they had for our understanding of the content of IDD and how best to care for the people affected by it.</w:t>
      </w:r>
    </w:p>
    <w:p w14:paraId="04A386E8" w14:textId="79CF3F3F" w:rsidR="00616426" w:rsidRPr="003859C1" w:rsidRDefault="00616426" w:rsidP="006F7555">
      <w:pPr>
        <w:spacing w:line="480" w:lineRule="auto"/>
        <w:ind w:firstLine="720"/>
        <w:rPr>
          <w:rFonts w:ascii="Georgia" w:hAnsi="Georgia"/>
        </w:rPr>
      </w:pPr>
      <w:r>
        <w:rPr>
          <w:rFonts w:ascii="Georgia" w:hAnsi="Georgia"/>
        </w:rPr>
        <w:t xml:space="preserve">In the early twentieth century, the primary site of treatment for people with Mental Deficiency was the state institution. I began my search for documents by compiling a list of the superintendents of these institutions and obtaining copies of their scholarly publications. </w:t>
      </w:r>
      <w:r w:rsidR="00202DA4">
        <w:rPr>
          <w:rFonts w:ascii="Georgia" w:hAnsi="Georgia"/>
        </w:rPr>
        <w:t xml:space="preserve">From </w:t>
      </w:r>
      <w:r w:rsidR="00202DA4">
        <w:rPr>
          <w:rFonts w:ascii="Georgia" w:hAnsi="Georgia"/>
        </w:rPr>
        <w:lastRenderedPageBreak/>
        <w:t>there I performed a snowball sample, obtaining documents from physicians and psychologists that were cited in these articles. In addition to searches for documents by superintendents and their interlocutors, I also performed google scholar searches for relevant terms that I identified in these documents. Especially relevant terms that I searched for were “adult,” “child,”</w:t>
      </w:r>
      <w:r w:rsidR="00377189">
        <w:rPr>
          <w:rFonts w:ascii="Georgia" w:hAnsi="Georgia"/>
        </w:rPr>
        <w:t xml:space="preserve"> “risk,”</w:t>
      </w:r>
      <w:r w:rsidR="00202DA4">
        <w:rPr>
          <w:rFonts w:ascii="Georgia" w:hAnsi="Georgia"/>
        </w:rPr>
        <w:t xml:space="preserve"> “vineland </w:t>
      </w:r>
      <w:r w:rsidR="00377189">
        <w:rPr>
          <w:rFonts w:ascii="Georgia" w:hAnsi="Georgia"/>
        </w:rPr>
        <w:t>sc</w:t>
      </w:r>
      <w:r w:rsidR="00202DA4">
        <w:rPr>
          <w:rFonts w:ascii="Georgia" w:hAnsi="Georgia"/>
        </w:rPr>
        <w:t xml:space="preserve">ale,” “intelligence scale,” “adaptive function,” “mental age,” “social age,” </w:t>
      </w:r>
      <w:r w:rsidR="00377189">
        <w:rPr>
          <w:rFonts w:ascii="Georgia" w:hAnsi="Georgia"/>
        </w:rPr>
        <w:t>“diagnosis,” and “vocational training.” These searches helped to round out my collection of documents so that they provide an accurate picture of the controversies surrounding the issues of measurement, cure, and treatment.</w:t>
      </w:r>
      <w:r w:rsidR="003859C1">
        <w:rPr>
          <w:rFonts w:ascii="Georgia" w:hAnsi="Georgia"/>
        </w:rPr>
        <w:t xml:space="preserve"> These texts come from </w:t>
      </w:r>
      <w:proofErr w:type="gramStart"/>
      <w:r w:rsidR="003859C1">
        <w:rPr>
          <w:rFonts w:ascii="Georgia" w:hAnsi="Georgia"/>
        </w:rPr>
        <w:t>a number of</w:t>
      </w:r>
      <w:proofErr w:type="gramEnd"/>
      <w:r w:rsidR="003859C1">
        <w:rPr>
          <w:rFonts w:ascii="Georgia" w:hAnsi="Georgia"/>
        </w:rPr>
        <w:t xml:space="preserve"> sources, but a majority are from the official publication of the AAIDD, the </w:t>
      </w:r>
      <w:r w:rsidR="003859C1">
        <w:rPr>
          <w:rFonts w:ascii="Georgia" w:hAnsi="Georgia"/>
          <w:i/>
        </w:rPr>
        <w:t>American Journal of Mental Deficiency</w:t>
      </w:r>
      <w:r w:rsidR="003859C1">
        <w:rPr>
          <w:rFonts w:ascii="Georgia" w:hAnsi="Georgia"/>
        </w:rPr>
        <w:t xml:space="preserve">. </w:t>
      </w:r>
    </w:p>
    <w:p w14:paraId="1BE5CC40" w14:textId="323BCD91" w:rsidR="00377189" w:rsidRPr="00DC61EA" w:rsidRDefault="00377189" w:rsidP="006F7555">
      <w:pPr>
        <w:spacing w:line="480" w:lineRule="auto"/>
        <w:ind w:firstLine="720"/>
        <w:rPr>
          <w:rFonts w:ascii="Georgia" w:hAnsi="Georgia"/>
        </w:rPr>
      </w:pPr>
      <w:r>
        <w:rPr>
          <w:rFonts w:ascii="Georgia" w:hAnsi="Georgia"/>
        </w:rPr>
        <w:t xml:space="preserve">I performed close reading of these documents </w:t>
      </w:r>
      <w:proofErr w:type="gramStart"/>
      <w:r>
        <w:rPr>
          <w:rFonts w:ascii="Georgia" w:hAnsi="Georgia"/>
        </w:rPr>
        <w:t>in order to</w:t>
      </w:r>
      <w:proofErr w:type="gramEnd"/>
      <w:r>
        <w:rPr>
          <w:rFonts w:ascii="Georgia" w:hAnsi="Georgia"/>
        </w:rPr>
        <w:t xml:space="preserve"> analyze the </w:t>
      </w:r>
      <w:r w:rsidR="002258BC">
        <w:rPr>
          <w:rFonts w:ascii="Georgia" w:hAnsi="Georgia"/>
        </w:rPr>
        <w:t xml:space="preserve">resolution of these controversies. I chose close reading over other analytic techniques because my goal was to trace the sequence and character of historical debates. </w:t>
      </w:r>
      <w:r w:rsidR="003859C1">
        <w:rPr>
          <w:rFonts w:ascii="Georgia" w:hAnsi="Georgia"/>
        </w:rPr>
        <w:t xml:space="preserve">In addition, the language used during this time frame changed rapidly and, especially in the early twentieth century, was inadequately standardized. Given the focus of my analysis and the logistics of my data, close reading was the most appropriate technique. </w:t>
      </w:r>
    </w:p>
    <w:p w14:paraId="033BC594" w14:textId="6FC9F435" w:rsidR="00EE349D" w:rsidRDefault="00EE349D" w:rsidP="008048BC">
      <w:pPr>
        <w:spacing w:line="480" w:lineRule="auto"/>
        <w:rPr>
          <w:rFonts w:ascii="Georgia" w:hAnsi="Georgia"/>
          <w:b/>
        </w:rPr>
      </w:pPr>
      <w:r w:rsidRPr="00EE349D">
        <w:rPr>
          <w:rFonts w:ascii="Georgia" w:hAnsi="Georgia"/>
          <w:b/>
        </w:rPr>
        <w:t>Findings</w:t>
      </w:r>
    </w:p>
    <w:p w14:paraId="11A8970B" w14:textId="3C0A3020" w:rsidR="003859C1" w:rsidRPr="003859C1" w:rsidRDefault="003859C1" w:rsidP="006F7555">
      <w:pPr>
        <w:spacing w:line="480" w:lineRule="auto"/>
        <w:ind w:firstLine="720"/>
        <w:rPr>
          <w:rFonts w:ascii="Georgia" w:hAnsi="Georgia"/>
        </w:rPr>
      </w:pPr>
      <w:r w:rsidRPr="003859C1">
        <w:rPr>
          <w:rFonts w:ascii="Georgia" w:hAnsi="Georgia"/>
        </w:rPr>
        <w:t xml:space="preserve">When the intelligence test was introduced in the United States by Henry Goddard in 1910 it was taken as a pivotal advancement for the diagnosis of Mental Deficiency (MD). Previous methods of diagnosing MD relied on subjective observation and comparison of the individual’s behavior to </w:t>
      </w:r>
      <w:r w:rsidR="00AC5A47">
        <w:rPr>
          <w:rFonts w:ascii="Georgia" w:hAnsi="Georgia"/>
        </w:rPr>
        <w:t xml:space="preserve">developmental </w:t>
      </w:r>
      <w:r w:rsidRPr="003859C1">
        <w:rPr>
          <w:rFonts w:ascii="Georgia" w:hAnsi="Georgia"/>
        </w:rPr>
        <w:t>life stage</w:t>
      </w:r>
      <w:r w:rsidR="00AC5A47">
        <w:rPr>
          <w:rFonts w:ascii="Georgia" w:hAnsi="Georgia"/>
        </w:rPr>
        <w:t>s</w:t>
      </w:r>
      <w:r w:rsidRPr="003859C1">
        <w:rPr>
          <w:rFonts w:ascii="Georgia" w:hAnsi="Georgia"/>
        </w:rPr>
        <w:t xml:space="preserve">. In contrast, the intelligence test measured an individual’s mental age, or latent mental capacity, according to objective and measurable standards. The test increased the efficiency of diagnosis and allowed psychologists to identify </w:t>
      </w:r>
      <w:r w:rsidR="00AC5A47">
        <w:rPr>
          <w:rFonts w:ascii="Georgia" w:hAnsi="Georgia"/>
        </w:rPr>
        <w:t xml:space="preserve">the </w:t>
      </w:r>
      <w:r w:rsidR="005A1689" w:rsidRPr="003859C1">
        <w:rPr>
          <w:rFonts w:ascii="Georgia" w:hAnsi="Georgia"/>
        </w:rPr>
        <w:t>high-grade</w:t>
      </w:r>
      <w:r w:rsidRPr="003859C1">
        <w:rPr>
          <w:rFonts w:ascii="Georgia" w:hAnsi="Georgia"/>
        </w:rPr>
        <w:t xml:space="preserve"> MD</w:t>
      </w:r>
      <w:r w:rsidR="005A1689">
        <w:rPr>
          <w:rFonts w:ascii="Georgia" w:hAnsi="Georgia"/>
        </w:rPr>
        <w:t xml:space="preserve"> (also called the feebleminded)</w:t>
      </w:r>
      <w:r w:rsidRPr="003859C1">
        <w:rPr>
          <w:rFonts w:ascii="Georgia" w:hAnsi="Georgia"/>
        </w:rPr>
        <w:t xml:space="preserve"> who might have been missed by earlier techniques</w:t>
      </w:r>
      <w:r w:rsidR="00AC5A47">
        <w:rPr>
          <w:rFonts w:ascii="Georgia" w:hAnsi="Georgia"/>
        </w:rPr>
        <w:t xml:space="preserve"> which were not as sensitive.</w:t>
      </w:r>
      <w:r w:rsidRPr="003859C1">
        <w:rPr>
          <w:rFonts w:ascii="Georgia" w:hAnsi="Georgia"/>
        </w:rPr>
        <w:t xml:space="preserve"> </w:t>
      </w:r>
    </w:p>
    <w:p w14:paraId="70CD7E59" w14:textId="50DC5A43" w:rsidR="00D7030F" w:rsidRDefault="005A1689" w:rsidP="006F7555">
      <w:pPr>
        <w:spacing w:line="480" w:lineRule="auto"/>
        <w:ind w:firstLine="720"/>
        <w:rPr>
          <w:rFonts w:ascii="Georgia" w:hAnsi="Georgia"/>
        </w:rPr>
      </w:pPr>
      <w:r>
        <w:rPr>
          <w:rFonts w:ascii="Georgia" w:hAnsi="Georgia"/>
        </w:rPr>
        <w:lastRenderedPageBreak/>
        <w:t xml:space="preserve">Proponents of the intelligence test </w:t>
      </w:r>
      <w:r w:rsidR="00AC5A47">
        <w:rPr>
          <w:rFonts w:ascii="Georgia" w:hAnsi="Georgia"/>
        </w:rPr>
        <w:t xml:space="preserve">also established an IQ of 70 as </w:t>
      </w:r>
      <w:r>
        <w:rPr>
          <w:rFonts w:ascii="Georgia" w:hAnsi="Georgia"/>
        </w:rPr>
        <w:t>a</w:t>
      </w:r>
      <w:r w:rsidR="00AC5A47">
        <w:rPr>
          <w:rFonts w:ascii="Georgia" w:hAnsi="Georgia"/>
        </w:rPr>
        <w:t xml:space="preserve"> threshold between normal and deficient intelligence. </w:t>
      </w:r>
      <w:r w:rsidR="003859C1" w:rsidRPr="003859C1">
        <w:rPr>
          <w:rFonts w:ascii="Georgia" w:hAnsi="Georgia"/>
        </w:rPr>
        <w:t xml:space="preserve">This </w:t>
      </w:r>
      <w:r w:rsidR="007B69A8">
        <w:rPr>
          <w:rFonts w:ascii="Georgia" w:hAnsi="Georgia"/>
        </w:rPr>
        <w:t>“</w:t>
      </w:r>
      <w:r w:rsidR="003859C1" w:rsidRPr="003859C1">
        <w:rPr>
          <w:rFonts w:ascii="Georgia" w:hAnsi="Georgia"/>
        </w:rPr>
        <w:t>borderline</w:t>
      </w:r>
      <w:r w:rsidR="007B69A8">
        <w:rPr>
          <w:rFonts w:ascii="Georgia" w:hAnsi="Georgia"/>
        </w:rPr>
        <w:t>”</w:t>
      </w:r>
      <w:r w:rsidR="003859C1" w:rsidRPr="003859C1">
        <w:rPr>
          <w:rFonts w:ascii="Georgia" w:hAnsi="Georgia"/>
        </w:rPr>
        <w:t xml:space="preserve"> quickly became a site where the accuracy of the intelligence test was contested. Contestations argued that the intelligence test easily miscategorized the feebleminded—diagnosing “</w:t>
      </w:r>
      <w:proofErr w:type="spellStart"/>
      <w:r w:rsidR="003859C1" w:rsidRPr="003859C1">
        <w:rPr>
          <w:rFonts w:ascii="Georgia" w:hAnsi="Georgia"/>
        </w:rPr>
        <w:t>normals</w:t>
      </w:r>
      <w:proofErr w:type="spellEnd"/>
      <w:r w:rsidR="003859C1" w:rsidRPr="003859C1">
        <w:rPr>
          <w:rFonts w:ascii="Georgia" w:hAnsi="Georgia"/>
        </w:rPr>
        <w:t>” as feebleminded and ignoring people with mental deficiency that had high intelligence scores</w:t>
      </w:r>
      <w:r w:rsidR="000D6CB2">
        <w:rPr>
          <w:rFonts w:ascii="Georgia" w:hAnsi="Georgia"/>
        </w:rPr>
        <w:t xml:space="preserve">. They attributed this failure to the fact that </w:t>
      </w:r>
      <w:r w:rsidR="00AC5A47">
        <w:rPr>
          <w:rFonts w:ascii="Georgia" w:hAnsi="Georgia"/>
        </w:rPr>
        <w:t>the test</w:t>
      </w:r>
      <w:r w:rsidR="003859C1" w:rsidRPr="003859C1">
        <w:rPr>
          <w:rFonts w:ascii="Georgia" w:hAnsi="Georgia"/>
        </w:rPr>
        <w:t xml:space="preserve"> ignored an essential component of the diagnosis, an individual’s habitual performance in the world. Psychologists called this social intelligence and argued that it was equally important to the diagnosis of MD.</w:t>
      </w:r>
      <w:r w:rsidR="000D6CB2">
        <w:rPr>
          <w:rFonts w:ascii="Georgia" w:hAnsi="Georgia"/>
        </w:rPr>
        <w:t xml:space="preserve"> </w:t>
      </w:r>
      <w:r w:rsidR="00AC5A47">
        <w:rPr>
          <w:rFonts w:ascii="Georgia" w:hAnsi="Georgia"/>
        </w:rPr>
        <w:t xml:space="preserve">In 1936, </w:t>
      </w:r>
      <w:r w:rsidR="000D6CB2">
        <w:rPr>
          <w:rFonts w:ascii="Georgia" w:hAnsi="Georgia"/>
        </w:rPr>
        <w:t>Edgar Doll, a colleague of Goddard’s</w:t>
      </w:r>
      <w:r w:rsidR="008A7313">
        <w:rPr>
          <w:rFonts w:ascii="Georgia" w:hAnsi="Georgia"/>
        </w:rPr>
        <w:t>,</w:t>
      </w:r>
      <w:r w:rsidR="000D6CB2">
        <w:rPr>
          <w:rFonts w:ascii="Georgia" w:hAnsi="Georgia"/>
        </w:rPr>
        <w:t xml:space="preserve"> introduced the Vineland Social Maturity Scale </w:t>
      </w:r>
      <w:r w:rsidR="008A7313">
        <w:rPr>
          <w:rFonts w:ascii="Georgia" w:hAnsi="Georgia"/>
        </w:rPr>
        <w:t xml:space="preserve">as an </w:t>
      </w:r>
      <w:r w:rsidR="00AC5A47">
        <w:rPr>
          <w:rFonts w:ascii="Georgia" w:hAnsi="Georgia"/>
        </w:rPr>
        <w:t xml:space="preserve">analogous </w:t>
      </w:r>
      <w:r w:rsidR="008A7313">
        <w:rPr>
          <w:rFonts w:ascii="Georgia" w:hAnsi="Georgia"/>
        </w:rPr>
        <w:t xml:space="preserve">tool for assessing an individual’s adaptive function. Like the intelligence test, the VSMS delivered a mathematical quotient that compared the individual’s behavior to the average behavior of the population. This was termed “social age.” </w:t>
      </w:r>
    </w:p>
    <w:p w14:paraId="31040626" w14:textId="52E8B25F" w:rsidR="005A1689" w:rsidRDefault="00182E92" w:rsidP="00BD3851">
      <w:pPr>
        <w:spacing w:line="480" w:lineRule="auto"/>
        <w:rPr>
          <w:rFonts w:ascii="Georgia" w:hAnsi="Georgia"/>
        </w:rPr>
      </w:pPr>
      <w:r>
        <w:rPr>
          <w:rFonts w:ascii="Georgia" w:hAnsi="Georgia"/>
        </w:rPr>
        <w:t xml:space="preserve">The use of these two tests was revolutionary for the diagnosis of MD. </w:t>
      </w:r>
      <w:r w:rsidR="005A1689">
        <w:rPr>
          <w:rFonts w:ascii="Georgia" w:hAnsi="Georgia"/>
        </w:rPr>
        <w:t>Together, they i</w:t>
      </w:r>
      <w:r>
        <w:rPr>
          <w:rFonts w:ascii="Georgia" w:hAnsi="Georgia"/>
        </w:rPr>
        <w:t>ntroduced objectivity, precision, and authority to the diagnostic process</w:t>
      </w:r>
      <w:r w:rsidR="005A1689">
        <w:rPr>
          <w:rFonts w:ascii="Georgia" w:hAnsi="Georgia"/>
        </w:rPr>
        <w:t xml:space="preserve"> and a</w:t>
      </w:r>
      <w:r>
        <w:rPr>
          <w:rFonts w:ascii="Georgia" w:hAnsi="Georgia"/>
        </w:rPr>
        <w:t xml:space="preserve">llowed comparison across space, time, and individuals. </w:t>
      </w:r>
      <w:r w:rsidR="005A1689">
        <w:rPr>
          <w:rFonts w:ascii="Georgia" w:hAnsi="Georgia"/>
        </w:rPr>
        <w:t>In short, they b</w:t>
      </w:r>
      <w:r>
        <w:rPr>
          <w:rFonts w:ascii="Georgia" w:hAnsi="Georgia"/>
        </w:rPr>
        <w:t>rought stability to the diagnosis</w:t>
      </w:r>
      <w:r w:rsidR="005A1689">
        <w:rPr>
          <w:rFonts w:ascii="Georgia" w:hAnsi="Georgia"/>
        </w:rPr>
        <w:t xml:space="preserve"> of mental deficiency</w:t>
      </w:r>
      <w:r>
        <w:rPr>
          <w:rFonts w:ascii="Georgia" w:hAnsi="Georgia"/>
        </w:rPr>
        <w:t xml:space="preserve">. </w:t>
      </w:r>
      <w:r w:rsidR="005A1689">
        <w:rPr>
          <w:rFonts w:ascii="Georgia" w:hAnsi="Georgia"/>
        </w:rPr>
        <w:t>The n</w:t>
      </w:r>
      <w:r>
        <w:rPr>
          <w:rFonts w:ascii="Georgia" w:hAnsi="Georgia"/>
        </w:rPr>
        <w:t xml:space="preserve">ature of the statistical models used to calculate mental and social age allowed comparison between the MD but more importantly, allowed professionals to measure the difference in capacity between MD and </w:t>
      </w:r>
      <w:r w:rsidR="005A1689">
        <w:rPr>
          <w:rFonts w:ascii="Georgia" w:hAnsi="Georgia"/>
        </w:rPr>
        <w:t>the n</w:t>
      </w:r>
      <w:r>
        <w:rPr>
          <w:rFonts w:ascii="Georgia" w:hAnsi="Georgia"/>
        </w:rPr>
        <w:t>ormal</w:t>
      </w:r>
      <w:r w:rsidR="005A1689">
        <w:rPr>
          <w:rFonts w:ascii="Georgia" w:hAnsi="Georgia"/>
        </w:rPr>
        <w:t xml:space="preserve"> population</w:t>
      </w:r>
      <w:r>
        <w:rPr>
          <w:rFonts w:ascii="Georgia" w:hAnsi="Georgia"/>
        </w:rPr>
        <w:t xml:space="preserve">. Prior methods measured difference as well but saw the MD as categorically different from </w:t>
      </w:r>
      <w:r w:rsidR="005A1689">
        <w:rPr>
          <w:rFonts w:ascii="Georgia" w:hAnsi="Georgia"/>
        </w:rPr>
        <w:t>“</w:t>
      </w:r>
      <w:proofErr w:type="spellStart"/>
      <w:r>
        <w:rPr>
          <w:rFonts w:ascii="Georgia" w:hAnsi="Georgia"/>
        </w:rPr>
        <w:t>normals</w:t>
      </w:r>
      <w:proofErr w:type="spellEnd"/>
      <w:r w:rsidR="005A1689">
        <w:rPr>
          <w:rFonts w:ascii="Georgia" w:hAnsi="Georgia"/>
        </w:rPr>
        <w:t>”</w:t>
      </w:r>
      <w:r>
        <w:rPr>
          <w:rFonts w:ascii="Georgia" w:hAnsi="Georgia"/>
        </w:rPr>
        <w:t xml:space="preserve">. </w:t>
      </w:r>
      <w:r w:rsidR="005A1689">
        <w:rPr>
          <w:rFonts w:ascii="Georgia" w:hAnsi="Georgia"/>
        </w:rPr>
        <w:t>The i</w:t>
      </w:r>
      <w:r>
        <w:rPr>
          <w:rFonts w:ascii="Georgia" w:hAnsi="Georgia"/>
        </w:rPr>
        <w:t xml:space="preserve">ntelligence test </w:t>
      </w:r>
      <w:r w:rsidR="005A1689">
        <w:rPr>
          <w:rFonts w:ascii="Georgia" w:hAnsi="Georgia"/>
        </w:rPr>
        <w:t xml:space="preserve">posited </w:t>
      </w:r>
      <w:r>
        <w:rPr>
          <w:rFonts w:ascii="Georgia" w:hAnsi="Georgia"/>
        </w:rPr>
        <w:t xml:space="preserve">that they possessed the same kind of intelligence as </w:t>
      </w:r>
      <w:proofErr w:type="spellStart"/>
      <w:r>
        <w:rPr>
          <w:rFonts w:ascii="Georgia" w:hAnsi="Georgia"/>
        </w:rPr>
        <w:t>normals</w:t>
      </w:r>
      <w:proofErr w:type="spellEnd"/>
      <w:r>
        <w:rPr>
          <w:rFonts w:ascii="Georgia" w:hAnsi="Georgia"/>
        </w:rPr>
        <w:t xml:space="preserve">, just </w:t>
      </w:r>
      <w:r w:rsidR="005A1689">
        <w:rPr>
          <w:rFonts w:ascii="Georgia" w:hAnsi="Georgia"/>
        </w:rPr>
        <w:t>to a lesser degree.</w:t>
      </w:r>
    </w:p>
    <w:p w14:paraId="6B69354D" w14:textId="0771E597" w:rsidR="00C07898" w:rsidRDefault="005A1689" w:rsidP="00BD3851">
      <w:pPr>
        <w:spacing w:line="480" w:lineRule="auto"/>
        <w:ind w:firstLine="720"/>
        <w:rPr>
          <w:rFonts w:ascii="Georgia" w:hAnsi="Georgia"/>
        </w:rPr>
      </w:pPr>
      <w:r>
        <w:rPr>
          <w:rFonts w:ascii="Georgia" w:hAnsi="Georgia"/>
        </w:rPr>
        <w:t>It was l</w:t>
      </w:r>
      <w:r w:rsidR="003570CB">
        <w:rPr>
          <w:rFonts w:ascii="Georgia" w:hAnsi="Georgia"/>
        </w:rPr>
        <w:t xml:space="preserve">ong recognized that the </w:t>
      </w:r>
      <w:r>
        <w:rPr>
          <w:rFonts w:ascii="Georgia" w:hAnsi="Georgia"/>
        </w:rPr>
        <w:t>mentally deficient</w:t>
      </w:r>
      <w:r w:rsidR="003570CB">
        <w:rPr>
          <w:rFonts w:ascii="Georgia" w:hAnsi="Georgia"/>
        </w:rPr>
        <w:t xml:space="preserve"> could “pass” as normal in society</w:t>
      </w:r>
      <w:r w:rsidR="00BD3851">
        <w:rPr>
          <w:rFonts w:ascii="Georgia" w:hAnsi="Georgia"/>
        </w:rPr>
        <w:t>, the intelligence test confirmed this by identifying an even bigger population of mentally deficient at the high end of the spectrum.</w:t>
      </w:r>
      <w:r w:rsidR="003570CB">
        <w:rPr>
          <w:rFonts w:ascii="Georgia" w:hAnsi="Georgia"/>
        </w:rPr>
        <w:t xml:space="preserve"> </w:t>
      </w:r>
      <w:r>
        <w:rPr>
          <w:rFonts w:ascii="Georgia" w:hAnsi="Georgia"/>
        </w:rPr>
        <w:t>T</w:t>
      </w:r>
      <w:r w:rsidR="003570CB">
        <w:rPr>
          <w:rFonts w:ascii="Georgia" w:hAnsi="Georgia"/>
        </w:rPr>
        <w:t xml:space="preserve">his was the primary problem of the </w:t>
      </w:r>
      <w:r>
        <w:rPr>
          <w:rFonts w:ascii="Georgia" w:hAnsi="Georgia"/>
        </w:rPr>
        <w:t>“</w:t>
      </w:r>
      <w:r w:rsidR="003570CB">
        <w:rPr>
          <w:rFonts w:ascii="Georgia" w:hAnsi="Georgia"/>
        </w:rPr>
        <w:t>borderline</w:t>
      </w:r>
      <w:r>
        <w:rPr>
          <w:rFonts w:ascii="Georgia" w:hAnsi="Georgia"/>
        </w:rPr>
        <w:t>”:</w:t>
      </w:r>
      <w:r w:rsidR="003570CB">
        <w:rPr>
          <w:rFonts w:ascii="Georgia" w:hAnsi="Georgia"/>
        </w:rPr>
        <w:t xml:space="preserve"> </w:t>
      </w:r>
      <w:r>
        <w:rPr>
          <w:rFonts w:ascii="Georgia" w:hAnsi="Georgia"/>
        </w:rPr>
        <w:t xml:space="preserve">undiagnosed “high-grades” could </w:t>
      </w:r>
      <w:r w:rsidR="003570CB">
        <w:rPr>
          <w:rFonts w:ascii="Georgia" w:hAnsi="Georgia"/>
        </w:rPr>
        <w:t>“hide” in normal society</w:t>
      </w:r>
      <w:r>
        <w:rPr>
          <w:rFonts w:ascii="Georgia" w:hAnsi="Georgia"/>
        </w:rPr>
        <w:t xml:space="preserve"> because of their high social functio</w:t>
      </w:r>
      <w:r w:rsidR="00BD3851">
        <w:rPr>
          <w:rFonts w:ascii="Georgia" w:hAnsi="Georgia"/>
        </w:rPr>
        <w:t>n while</w:t>
      </w:r>
      <w:r>
        <w:rPr>
          <w:rFonts w:ascii="Georgia" w:hAnsi="Georgia"/>
        </w:rPr>
        <w:t xml:space="preserve"> their decreased mental intelli</w:t>
      </w:r>
      <w:r w:rsidR="00BD3851">
        <w:rPr>
          <w:rFonts w:ascii="Georgia" w:hAnsi="Georgia"/>
        </w:rPr>
        <w:t>gence c</w:t>
      </w:r>
      <w:r w:rsidR="003570CB">
        <w:rPr>
          <w:rFonts w:ascii="Georgia" w:hAnsi="Georgia"/>
        </w:rPr>
        <w:t xml:space="preserve">ould cause trouble </w:t>
      </w:r>
      <w:r w:rsidR="00BD3851">
        <w:rPr>
          <w:rFonts w:ascii="Georgia" w:hAnsi="Georgia"/>
        </w:rPr>
        <w:t xml:space="preserve">in the form of </w:t>
      </w:r>
      <w:r w:rsidR="003570CB">
        <w:rPr>
          <w:rFonts w:ascii="Georgia" w:hAnsi="Georgia"/>
        </w:rPr>
        <w:t xml:space="preserve">low work performance, </w:t>
      </w:r>
      <w:r w:rsidR="00BD3851">
        <w:rPr>
          <w:rFonts w:ascii="Georgia" w:hAnsi="Georgia"/>
        </w:rPr>
        <w:lastRenderedPageBreak/>
        <w:t>tendency toward criminal behavior, high reproduction rates, etc.  Thus, h</w:t>
      </w:r>
      <w:r w:rsidR="003570CB">
        <w:rPr>
          <w:rFonts w:ascii="Georgia" w:hAnsi="Georgia"/>
        </w:rPr>
        <w:t>igh social intelligence is a threat</w:t>
      </w:r>
      <w:r w:rsidR="00BD3851">
        <w:rPr>
          <w:rFonts w:ascii="Georgia" w:hAnsi="Georgia"/>
        </w:rPr>
        <w:t xml:space="preserve"> to society</w:t>
      </w:r>
      <w:r w:rsidR="003570CB">
        <w:rPr>
          <w:rFonts w:ascii="Georgia" w:hAnsi="Georgia"/>
        </w:rPr>
        <w:t>.</w:t>
      </w:r>
      <w:r w:rsidR="00BD3851">
        <w:rPr>
          <w:rFonts w:ascii="Georgia" w:hAnsi="Georgia"/>
        </w:rPr>
        <w:t xml:space="preserve"> The Vineland scale, based on the same principles as the intelligence test, compared</w:t>
      </w:r>
      <w:r w:rsidR="00182E92">
        <w:rPr>
          <w:rFonts w:ascii="Georgia" w:hAnsi="Georgia"/>
        </w:rPr>
        <w:t xml:space="preserve"> </w:t>
      </w:r>
      <w:r w:rsidR="00BD3851">
        <w:rPr>
          <w:rFonts w:ascii="Georgia" w:hAnsi="Georgia"/>
        </w:rPr>
        <w:t>the mentally deficient</w:t>
      </w:r>
      <w:r w:rsidR="00182E92">
        <w:rPr>
          <w:rFonts w:ascii="Georgia" w:hAnsi="Georgia"/>
        </w:rPr>
        <w:t xml:space="preserve"> to </w:t>
      </w:r>
      <w:r w:rsidR="00BD3851">
        <w:rPr>
          <w:rFonts w:ascii="Georgia" w:hAnsi="Georgia"/>
        </w:rPr>
        <w:t>“</w:t>
      </w:r>
      <w:proofErr w:type="spellStart"/>
      <w:r w:rsidR="00182E92">
        <w:rPr>
          <w:rFonts w:ascii="Georgia" w:hAnsi="Georgia"/>
        </w:rPr>
        <w:t>normals</w:t>
      </w:r>
      <w:proofErr w:type="spellEnd"/>
      <w:r w:rsidR="00BD3851">
        <w:rPr>
          <w:rFonts w:ascii="Georgia" w:hAnsi="Georgia"/>
        </w:rPr>
        <w:t>”</w:t>
      </w:r>
      <w:r w:rsidR="00182E92">
        <w:rPr>
          <w:rFonts w:ascii="Georgia" w:hAnsi="Georgia"/>
        </w:rPr>
        <w:t xml:space="preserve"> through a statistical calculation of “social behavior.”</w:t>
      </w:r>
      <w:r w:rsidR="00BD3851">
        <w:rPr>
          <w:rFonts w:ascii="Georgia" w:hAnsi="Georgia"/>
        </w:rPr>
        <w:t xml:space="preserve"> In contrast to the latent mental capacity measured by the intelligence test, social behavior was something that could be improved through training.</w:t>
      </w:r>
      <w:r w:rsidR="00182E92">
        <w:rPr>
          <w:rFonts w:ascii="Georgia" w:hAnsi="Georgia"/>
        </w:rPr>
        <w:t xml:space="preserve"> </w:t>
      </w:r>
      <w:r w:rsidR="00BD3851">
        <w:rPr>
          <w:rFonts w:ascii="Georgia" w:hAnsi="Georgia"/>
        </w:rPr>
        <w:t>The discovery that the MD could</w:t>
      </w:r>
      <w:r w:rsidR="00182E92">
        <w:rPr>
          <w:rFonts w:ascii="Georgia" w:hAnsi="Georgia"/>
        </w:rPr>
        <w:t xml:space="preserve"> approximate normal behavior even if their mental intelligence remained unchanged</w:t>
      </w:r>
      <w:r w:rsidR="00BD3851">
        <w:rPr>
          <w:rFonts w:ascii="Georgia" w:hAnsi="Georgia"/>
        </w:rPr>
        <w:t>, transformed the moral identity of the mentally deficient</w:t>
      </w:r>
      <w:r w:rsidR="00182E92">
        <w:rPr>
          <w:rFonts w:ascii="Georgia" w:hAnsi="Georgia"/>
        </w:rPr>
        <w:t xml:space="preserve">. </w:t>
      </w:r>
      <w:r w:rsidR="003570CB">
        <w:rPr>
          <w:rFonts w:ascii="Georgia" w:hAnsi="Georgia"/>
        </w:rPr>
        <w:t>Because it c</w:t>
      </w:r>
      <w:r w:rsidR="00BD3851">
        <w:rPr>
          <w:rFonts w:ascii="Georgia" w:hAnsi="Georgia"/>
        </w:rPr>
        <w:t>ould</w:t>
      </w:r>
      <w:r w:rsidR="003570CB">
        <w:rPr>
          <w:rFonts w:ascii="Georgia" w:hAnsi="Georgia"/>
        </w:rPr>
        <w:t xml:space="preserve"> be known, measured, and acted upon, social intelligence </w:t>
      </w:r>
      <w:r w:rsidR="00BD3851">
        <w:rPr>
          <w:rFonts w:ascii="Georgia" w:hAnsi="Georgia"/>
        </w:rPr>
        <w:t>was</w:t>
      </w:r>
      <w:r w:rsidR="003570CB">
        <w:rPr>
          <w:rFonts w:ascii="Georgia" w:hAnsi="Georgia"/>
        </w:rPr>
        <w:t xml:space="preserve"> </w:t>
      </w:r>
      <w:r w:rsidR="00BD3851">
        <w:rPr>
          <w:rFonts w:ascii="Georgia" w:hAnsi="Georgia"/>
        </w:rPr>
        <w:t xml:space="preserve">a </w:t>
      </w:r>
      <w:r w:rsidR="003570CB">
        <w:rPr>
          <w:rFonts w:ascii="Georgia" w:hAnsi="Georgia"/>
        </w:rPr>
        <w:t>promise</w:t>
      </w:r>
      <w:r w:rsidR="00BD3851">
        <w:rPr>
          <w:rFonts w:ascii="Georgia" w:hAnsi="Georgia"/>
        </w:rPr>
        <w:t xml:space="preserve"> that came with a moral obligation to learn and grow through vocational training programs aimed at enabling the mentally deficient to take up the mantle of “adulthood.”</w:t>
      </w:r>
    </w:p>
    <w:p w14:paraId="16751558" w14:textId="2314AE23" w:rsidR="00E90150" w:rsidRPr="00D7030F" w:rsidRDefault="007B69A8" w:rsidP="008048BC">
      <w:pPr>
        <w:spacing w:line="480" w:lineRule="auto"/>
        <w:rPr>
          <w:rFonts w:ascii="Georgia" w:hAnsi="Georgia"/>
          <w:i/>
        </w:rPr>
      </w:pPr>
      <w:r>
        <w:rPr>
          <w:rFonts w:ascii="Georgia" w:hAnsi="Georgia"/>
          <w:i/>
        </w:rPr>
        <w:t>Mental Deficiency and Life Stage</w:t>
      </w:r>
    </w:p>
    <w:p w14:paraId="1358CD5E" w14:textId="48CC8D9D" w:rsidR="007B69A8" w:rsidRPr="007B69A8" w:rsidRDefault="007B69A8" w:rsidP="006F7555">
      <w:pPr>
        <w:spacing w:line="480" w:lineRule="auto"/>
        <w:ind w:firstLine="720"/>
        <w:rPr>
          <w:rFonts w:ascii="Georgia" w:hAnsi="Georgia"/>
        </w:rPr>
      </w:pPr>
      <w:commentRangeStart w:id="18"/>
      <w:r w:rsidRPr="007B69A8">
        <w:rPr>
          <w:rFonts w:ascii="Georgia" w:hAnsi="Georgia"/>
        </w:rPr>
        <w:t>In its earliest iteration, intellectual disability was identified simply as a defect in mental functioning</w:t>
      </w:r>
      <w:commentRangeEnd w:id="18"/>
      <w:r w:rsidR="003570CB">
        <w:rPr>
          <w:rStyle w:val="CommentReference"/>
        </w:rPr>
        <w:commentReference w:id="18"/>
      </w:r>
      <w:r w:rsidRPr="007B69A8">
        <w:rPr>
          <w:rFonts w:ascii="Georgia" w:hAnsi="Georgia"/>
        </w:rPr>
        <w:t xml:space="preserve">. In 1908 Alfred </w:t>
      </w:r>
      <w:proofErr w:type="spellStart"/>
      <w:r w:rsidRPr="007B69A8">
        <w:rPr>
          <w:rFonts w:ascii="Georgia" w:hAnsi="Georgia"/>
        </w:rPr>
        <w:t>Tredgold</w:t>
      </w:r>
      <w:proofErr w:type="spellEnd"/>
      <w:r w:rsidRPr="007B69A8">
        <w:rPr>
          <w:rFonts w:ascii="Georgia" w:hAnsi="Georgia"/>
        </w:rPr>
        <w:t xml:space="preserve">, a medical doctor in England, offered his pioneering definition of mental deficiency as “amentia” or a state of “being without a mind”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"Tredgold", "given" : "Alfred Frank", "non-dropping-particle" : "", "parse-names" : false, "suffix" : "" } ], "id" : "ITEM-1", "issued" : { "date-parts" : [ [ "1908" ] ] }, "publisher" : "The Williams and Wilkins Company", "publisher-place" : "Baltimore", "title" : "A Textbook of Mental Deficiency", "type" : "book" }, "uris" : [ "http://www.mendeley.com/documents/?uuid=9509ddb8-ad2e-4ed6-b8cc-d6d7efd26b1e" ] } ], "mendeley" : { "formattedCitation" : "(Tredgold 1908)", "plainTextFormattedCitation" : "(Tredgold 1908)", "previouslyFormattedCitation" : "(Tredgold 1908)" }, "properties" : { "noteIndex" : 9 }, "schema" : "https://github.com/citation-style-language/schema/raw/master/csl-citation.json" }</w:instrText>
      </w:r>
      <w:r w:rsidR="003B24FC">
        <w:rPr>
          <w:rFonts w:ascii="Georgia" w:hAnsi="Georgia"/>
        </w:rPr>
        <w:fldChar w:fldCharType="separate"/>
      </w:r>
      <w:r w:rsidR="003B24FC" w:rsidRPr="003B24FC">
        <w:rPr>
          <w:rFonts w:ascii="Georgia" w:hAnsi="Georgia"/>
          <w:noProof/>
        </w:rPr>
        <w:t>(Tredgold 1908)</w:t>
      </w:r>
      <w:r w:rsidR="003B24FC">
        <w:rPr>
          <w:rFonts w:ascii="Georgia" w:hAnsi="Georgia"/>
        </w:rPr>
        <w:fldChar w:fldCharType="end"/>
      </w:r>
      <w:r w:rsidRPr="007B69A8">
        <w:rPr>
          <w:rFonts w:ascii="Georgia" w:hAnsi="Georgia"/>
        </w:rPr>
        <w:t xml:space="preserve">. Quickly, the subject of the defective mind was taken up by psychologists who further iterated that </w:t>
      </w:r>
      <w:r w:rsidR="002361F0">
        <w:rPr>
          <w:rFonts w:ascii="Georgia" w:hAnsi="Georgia"/>
        </w:rPr>
        <w:t>MD</w:t>
      </w:r>
      <w:r w:rsidRPr="007B69A8">
        <w:rPr>
          <w:rFonts w:ascii="Georgia" w:hAnsi="Georgia"/>
        </w:rPr>
        <w:t xml:space="preserve"> was a deficiency in normal mental functioning </w:t>
      </w:r>
      <w:r w:rsidR="003B24FC">
        <w:rPr>
          <w:rFonts w:ascii="Georgia" w:hAnsi="Georgia"/>
        </w:rPr>
        <w:fldChar w:fldCharType="begin" w:fldLock="1"/>
      </w:r>
      <w:r w:rsidR="003B24FC">
        <w:rPr>
          <w:rFonts w:ascii="Georgia" w:hAnsi="Georgia"/>
        </w:rPr>
        <w:instrText>ADDIN CSL_CITATION { "citationItems" : [ { "id" : "ITEM-1", "itemData" : { "ISSN" : "1939-1854", "author" : [ { "dropping-particle" : "", "family" : "Doll", "given" : "Edgar A", "non-dropping-particle" : "", "parse-names" : false, "suffix" : "" } ], "container-title" : "Journal of Applied Psychology", "id" : "ITEM-1", "issue" : "4", "issued" : { "date-parts" : [ [ "1919" ] ] }, "note" : "Doll is responding to a study that claims the average mental age for adults is 16. Doll\u2019s paper is based on studies done on people in the military (where the average mental age is 15) and there are differences based on race. Doll administers a military test on students in New jersey to find the average age of mental arrest. He concludes that the average development is complete at 13 years. At the same time as he is doing this research, Doll is researching 250 feeble-minded individuals over time. He finds a similar pattern of mental arrest in this population. \u201cContrary to previous beliefs, the age of final arrest is not a function of MR but is a fairly definite life stage\u201d (322). While intelligence is fixed around age 13, maturity and experience continue to contribute to growth. \n\u00a0 \nIn this paper, Doll problematizes the use of intelligence to label the feebleminded. \u201cThe fundamental conception of feeble-mindedness, of course, is one of social competence. A feebleminded person is not a person of a particular mental age, but is one who by reason of inferior intelligence is incapable of supporting himself independently of supervision in society, after he has reached the age of social responsibility or physical maturity\u201d (324).\n\nHe finds: \n1. Average mental age fo adults is 13, not 16 like previously thoughts. \n2. usually growth of general intelligence stops at age 13. &amp;quot;This applies strictly to the level of intelligence or degree of brightness as opposed to intelligence plus maturity, experience, and acquisitions.&amp;quot; (326)\n3. findings based on four different tests\n4. findings uniform across tests\n5. there are striking differences between whites, negroes, and foreign born, also between classes. \n6. &amp;quot;A logical fallacy is expose in the application of mental age limits to the diagnosis of normaility and feeble-mindedness. The conception of borderlinity in relation to mental age is much extended.&amp;quot; (327)\n7. calculation of IQ is inhibited by teh uncertainty of the life age at which intelligence dev. is completed on average. \n8.", "page" : "317-328", "publisher" : "American Psychological Association", "title" : "The Average Mental Age of Adults", "type" : "article-journal", "volume" : "3" }, "uris" : [ "http://www.mendeley.com/documents/?uuid=3df56f96-3dc6-47c4-bfd8-983f5429f2b8" ] }, { "id" : "ITEM-2", "itemData" : { "author" : [ { "dropping-particle" : "", "family" : "Kuhlmann", "given" : "Fred", "non-dropping-particle" : "", "parse-names" : false, "suffix" : "" } ], "container-title" : "Journal of Psycho-Asthenics", "id" : "ITEM-2", "issued" : { "date-parts" : [ [ "1913" ] ] }, "note" : "In this paper Kuhlman proposes a new method to measure the degree of FM, even in children. He suggests that this method will be more useful than the practice of classifying into grades of FM. His scale takes into account both mental and chronological age because, &amp;quot;The mental age alone correctly indicates the degree of deficiency only in the case of adults, or after a chronological age is reached where intelligence has ceased developing.&amp;quot; (133) A scale like this is needed because grading into classes of FM is arbitrary and inconstant, dependent on the ability of the examiner, methods used, changing standards of normalcy, and the social circumstances of the person who is examined. The arbitrary scale of classes was designed for the grading of adult defectives and is especially difficult to use for children (this same observation has been made by others): &amp;quot;The class into which a child would all would therefore be determined by his age as well as by his real degree of deficiency, and at birth, to be strictly logical, all children would have to be called idiots.&amp;quot; (134) Kuhlman argues that instead, when we talk about mental deficiency, what we really mean is the amount below normal that a person is. For children this can also be thought of in terms of their capacity for development. \n\nKuhlman argues that the classification of the FM by their mental ages involves &amp;quot;nothing that is arbitrary&amp;quot; because there is a fixed point of reference, the normal child. A difficulty in measuring this for children is that the mental age for both adults and children is a measurement of ability. For adults, this is easily interpreted (assuming that their development has stopped). For children, this is more complicated in that it denotes the degree below normal but also their rate of development which changes throughout the period of development. \n\nOn page 140, Kuhlman presents his scale which gives the mental ages in a horizontal row across the top and the chronological age in a column at the right hand side. By locating an individual within the table it was thought that you could predict their rate of mental development and the highest age of their mental development. The scale was to be used to predict average development and to get a probability of the mental age, not as a tool for diagnosis. Again, this echoes other discussions about diagnosis vs. prognosis. This might be thought of as a way to predict prognosis of a child's future mental age.", "page" : "132-144", "title" : "Degree of Mental Deficiency in Children as Expressed by the Relation of Age to Mental Age", "type" : "article-journal", "volume" : "17" }, "uris" : [ "http://www.mendeley.com/documents/?uuid=9c6b8186-6cf1-4448-b71e-a81840c37528" ] } ], "mendeley" : { "formattedCitation" : "(Doll 1919; Kuhlmann 1913)", "plainTextFormattedCitation" : "(Doll 1919; Kuhlmann 1913)", "previouslyFormattedCitation" : "(Doll 1919; Kuhlmann 1913)" }, "properties" : { "noteIndex" : 9 }, "schema" : "https://github.com/citation-style-language/schema/raw/master/csl-citation.json" }</w:instrText>
      </w:r>
      <w:r w:rsidR="003B24FC">
        <w:rPr>
          <w:rFonts w:ascii="Georgia" w:hAnsi="Georgia"/>
        </w:rPr>
        <w:fldChar w:fldCharType="separate"/>
      </w:r>
      <w:r w:rsidR="003B24FC" w:rsidRPr="003B24FC">
        <w:rPr>
          <w:rFonts w:ascii="Georgia" w:hAnsi="Georgia"/>
          <w:noProof/>
        </w:rPr>
        <w:t>(Doll 1919; Kuhlmann 1913)</w:t>
      </w:r>
      <w:r w:rsidR="003B24FC">
        <w:rPr>
          <w:rFonts w:ascii="Georgia" w:hAnsi="Georgia"/>
        </w:rPr>
        <w:fldChar w:fldCharType="end"/>
      </w:r>
      <w:r w:rsidRPr="007B69A8">
        <w:rPr>
          <w:rFonts w:ascii="Georgia" w:hAnsi="Georgia"/>
        </w:rPr>
        <w:t xml:space="preserve">. In his “The Normal Mind”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"Burnham", "given" : "William H.", "non-dropping-particle" : "", "parse-names" : false, "suffix" : "" } ], "container-title" : "Pedagogical Seminary", "id" : "ITEM-1", "issued" : { "date-parts" : [ [ "1922" ] ] }, "note" : "&amp;quot;The common aim of education and mental hygiene is adjustment&amp;quot; (383) to normal living. Normal living is both physical and social adjustment to ones environment. Adjustment requires above all, a normal ming. Mental hygiene has gleaned its notion of the normal mind from six sources: physiology and neurology, psychology (normal and abnormal), practical psychiatry, modern sociology, pedgogy and the study of children, and ordinary observations and folk thought. Drawing on Greek thought, modern science has likened the body to &amp;quot;the body politic&amp;quot; which is made up of a &amp;quot;commonwealth of individuals&amp;quot; He quotes Sherrington (6, p.67-68) to further emphasize his point: &amp;quot;Thus, the corporeal house of life is built of living stones. In that house each stone is a self-centered microcosm, individually born, breathing for itself, feeding itself, consuming its own substance in its living renewing its substance to meet that consumption, harmonizing with its own inner life some special function for the benefit of the whole and destined ultimately for an individual death... And each of these living commonwealths began its individual existence as a single unit, whence arose the pyriads that compose its adult being.&amp;quot; Disease is the only thing that causes an individual to ris eup against the society. Abnormality then, is movement against the common good. He associates abnormality with cancerous cells in the body/the anarchist. Normality on the other hand, is integration into the social body and integration into the self, or integrity of character. It is the nervous system that knits together the individual into a coherent whole, thus integration is an essential characteristic of the normal mind. &amp;quot;The most normal form of mental activity, as noted in the laboratory and by ordinary observation, is in the process of attention, in the performance of a serious task&amp;quot; (387). \n\nIf integration is essential to the normal mind, cure for mental disorder is re-education, &amp;quot;an attempt to develop concentration of attention, orderly association, and wholesome interests; in a word, an attempt at developing a wholeness and integration of the personality to take the place of confusion, distraction, interference of association, and the like&amp;quot; (389). This same logic extends to sociology where &amp;quot;the highest example of a normal social group is one in which the superior abilities of the different individuals of the group are integrated for a common purpose, and the highest kind of group leader is not one who dominates the group, forcing his own views upon the individuals, but one who integrates the abilities of the different members&amp;quot; (389). Lack of integration is a characteristic of a child mind. Underdeveloped in children, integration is learned over the life course. However, integration of the personality is an essential characteristic of normality for both adults and children. A crucial question we might ask ourselves is what happens when integration is never acquired? Does this person remain functionally a child? Burnham defines a lack of integration as &amp;quot;going to pieces, being ratled, going up in the air; and of a man who has suffered a nervous collapse, we say he is all broken up or he has gone to pieces. When a man has lost or never had this integrative ability, we are apt to say, &amp;quot;He is not all there.&amp;quot; When a man suffers temporarily from this disintegration of personality and then recovers, we say that he pulls himself together&amp;quot; (391).\n\nNormality is a functional conception, not a structural one. To illustrate this point, Burnham equates the person to a human eye which isn't perfect but operates normally under ordinary conditions despite defects. &amp;quot;All such eyes are functionally normal, and we shall not be far wrong in defining a normal eye as an eye that can make correction for its own defects and perform its functions in ordinary conditions without strain... The normal mind is not one that is perfectly integrated and free from defects, arrests of development, or even from attitudes and habits of thought that are similar to those characteristic of pathological conditions, but rather it is a mind that can compensate for its defects and weaknesses, that can correct its own errors and is able to control its pathological tendencies; or, in a single word, a mind that under ordinary conditions can function normally... From the practical point of view the normal mind has such a degree of integration that it can adjust to the ordinary situations of life, persom some significant task in society, and get on peaceably in the social groups of which one is a member&amp;quot; (394). A question we might ask of this assumption, is what happens when a society has not created a space or a role for an individual or type of individuals? \n\nThe fundamental conditions of mental health are &amp;quot;a task, a plan, and freedom.&amp;quot; Without these, the individual cannot be mentally sound and with them, the person cannot be seen as having a serious mental disorder. Freedom is necessary because adjustment can only be achieved by the individual herself. No one can make this adjustment for the individual. Therefore, at all stages, &amp;quot;as much freedom as possible should be granted&amp;quot; (396). This is interesting, the rhetoric of as much as possible that is present here. While allowing the individual freedom is essential for the sake of adjustment, Burnham also highlights that there should be a balancing of risk while the child is learning and being educated. &amp;quot;Do you dare to give freedome to the individual child and to the social group? It is dangerous. Do you dare to let a child choose his own plan when your own is so much better, at least so much more interesting? The scholastic product may suffer if you do. To such questions mental hygiene answers merely by another question: while it is dangerous to let a child choose either his task or his plan, is it not more dangerous to prescribe?&amp;quot; (398)", "page" : "383-399", "title" : "The Normal Mind", "type" : "article-journal", "volume" : "29" }, "suppress-author" : 1, "uris" : [ "http://www.mendeley.com/documents/?uuid=4204be52-d1e4-4f1c-9a1f-f09f57f11885" ] } ], "mendeley" : { "formattedCitation" : "(1922)", "plainTextFormattedCitation" : "(1922)", "previouslyFormattedCitation" : "(1922)" }, "properties" : { "noteIndex" : 9 }, "schema" : "https://github.com/citation-style-language/schema/raw/master/csl-citation.json" }</w:instrText>
      </w:r>
      <w:r w:rsidR="003B24FC">
        <w:rPr>
          <w:rFonts w:ascii="Georgia" w:hAnsi="Georgia"/>
        </w:rPr>
        <w:fldChar w:fldCharType="separate"/>
      </w:r>
      <w:r w:rsidR="003B24FC" w:rsidRPr="003B24FC">
        <w:rPr>
          <w:rFonts w:ascii="Georgia" w:hAnsi="Georgia"/>
          <w:noProof/>
        </w:rPr>
        <w:t>(1922)</w:t>
      </w:r>
      <w:r w:rsidR="003B24FC">
        <w:rPr>
          <w:rFonts w:ascii="Georgia" w:hAnsi="Georgia"/>
        </w:rPr>
        <w:fldChar w:fldCharType="end"/>
      </w:r>
      <w:r w:rsidRPr="007B69A8">
        <w:rPr>
          <w:rFonts w:ascii="Georgia" w:hAnsi="Georgia"/>
        </w:rPr>
        <w:t xml:space="preserve">, Burnham, an American psychologist, identified the normal mind as one that possessed cohesion and integration that was acquired over the life course and became fully formed in adulthood. This normal mind was characterized by “such a degree of integration that it can adjust to the ordinary situations of life, perform some significant task in society, and get on peaceably in the social groups of which one is a member” (1922:394). Abnormality was judged against this standard and feeblemindedness was assessed </w:t>
      </w:r>
      <w:proofErr w:type="gramStart"/>
      <w:r w:rsidRPr="007B69A8">
        <w:rPr>
          <w:rFonts w:ascii="Georgia" w:hAnsi="Georgia"/>
        </w:rPr>
        <w:t>on the basis of</w:t>
      </w:r>
      <w:proofErr w:type="gramEnd"/>
      <w:r w:rsidRPr="007B69A8">
        <w:rPr>
          <w:rFonts w:ascii="Georgia" w:hAnsi="Georgia"/>
        </w:rPr>
        <w:t xml:space="preserve"> lack of integration, intelligence, and social function. </w:t>
      </w:r>
    </w:p>
    <w:p w14:paraId="50CB5415" w14:textId="2BF1CB51" w:rsidR="007B69A8" w:rsidRPr="007B69A8" w:rsidRDefault="007B69A8" w:rsidP="006F7555">
      <w:pPr>
        <w:spacing w:line="480" w:lineRule="auto"/>
        <w:ind w:firstLine="720"/>
        <w:rPr>
          <w:rFonts w:ascii="Georgia" w:hAnsi="Georgia"/>
        </w:rPr>
      </w:pPr>
      <w:r w:rsidRPr="007B69A8">
        <w:rPr>
          <w:rFonts w:ascii="Georgia" w:hAnsi="Georgia"/>
        </w:rPr>
        <w:t xml:space="preserve">At the turn of the century, amid large-scale immigration, interest in mental deficiency grew. </w:t>
      </w:r>
      <w:proofErr w:type="gramStart"/>
      <w:r w:rsidRPr="007B69A8">
        <w:rPr>
          <w:rFonts w:ascii="Georgia" w:hAnsi="Georgia"/>
        </w:rPr>
        <w:t>In particular, developing</w:t>
      </w:r>
      <w:proofErr w:type="gramEnd"/>
      <w:r w:rsidRPr="007B69A8">
        <w:rPr>
          <w:rFonts w:ascii="Georgia" w:hAnsi="Georgia"/>
        </w:rPr>
        <w:t xml:space="preserve"> a way to reverse mental defect and educate the mentally deficient </w:t>
      </w:r>
      <w:r w:rsidRPr="007B69A8">
        <w:rPr>
          <w:rFonts w:ascii="Georgia" w:hAnsi="Georgia"/>
        </w:rPr>
        <w:lastRenderedPageBreak/>
        <w:t xml:space="preserve">became a matter of widespread interest for psychologists and medical doctors in the emerging field of mental hygiene. In 1928 </w:t>
      </w:r>
      <w:proofErr w:type="spellStart"/>
      <w:r w:rsidRPr="007B69A8">
        <w:rPr>
          <w:rFonts w:ascii="Georgia" w:hAnsi="Georgia"/>
        </w:rPr>
        <w:t>Tredgold</w:t>
      </w:r>
      <w:proofErr w:type="spellEnd"/>
      <w:r w:rsidRPr="007B69A8">
        <w:rPr>
          <w:rFonts w:ascii="Georgia" w:hAnsi="Georgia"/>
        </w:rPr>
        <w:t xml:space="preserve"> again published an investigation into abnormality titled, The Nature of Mental Deficiency.  The volume was important for its introduction of “grades” of mental deficiency: idiots, imbeciles, and the feebleminded. </w:t>
      </w:r>
      <w:proofErr w:type="spellStart"/>
      <w:r w:rsidRPr="007B69A8">
        <w:rPr>
          <w:rFonts w:ascii="Georgia" w:hAnsi="Georgia"/>
        </w:rPr>
        <w:t>Tredgold’s</w:t>
      </w:r>
      <w:proofErr w:type="spellEnd"/>
      <w:r w:rsidRPr="007B69A8">
        <w:rPr>
          <w:rFonts w:ascii="Georgia" w:hAnsi="Georgia"/>
        </w:rPr>
        <w:t xml:space="preserve"> classificatory scheme relied on indicators of the amount of care and supervision required by the mentally deficient in addition to their apparent lack of mental function. For example, idiots, the lowest grade of the </w:t>
      </w:r>
      <w:r w:rsidR="002361F0">
        <w:rPr>
          <w:rFonts w:ascii="Georgia" w:hAnsi="Georgia"/>
        </w:rPr>
        <w:t>mentally deficient</w:t>
      </w:r>
      <w:r w:rsidRPr="007B69A8">
        <w:rPr>
          <w:rFonts w:ascii="Georgia" w:hAnsi="Georgia"/>
        </w:rPr>
        <w:t>, would require constant supervision and would need “to be washed, dressed, and looked after all their lives like little children”</w:t>
      </w:r>
      <w:r w:rsidR="003B24FC">
        <w:rPr>
          <w:rFonts w:ascii="Georgia" w:hAnsi="Georgia"/>
        </w:rPr>
        <w:t xml:space="preserve">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"Tredgold", "given" : "Alfred Frank", "non-dropping-particle" : "", "parse-names" : false, "suffix" : "" } ], "container-title" : "Post-Graduate Medical Journal", "id" : "ITEM-1", "issue" : "32", "issued" : { "date-parts" : [ [ "1928" ] ] }, "note" : "In this paper Tredgold lays out his definition of mental deficiency as it relates to a recent law in England defining mental deficiency. \n\nWhile classifying the mentally deficient byg degree of severity is relatively arbitrary, it is especially important to have a grasp on identifying MD for individuals of the higher grades as these are the most difficult to identify. Mental deficiency is defines as &amp;quot;social incapacity of such degree and kind as to necessitate care, supervision and control.&amp;quot; (138)\n\nIdiots are the lowest grade of MD. They have profound defects, are incapable of speech or education. They cannot perform any kind of work and require constant supervision and care. &amp;quot;They require to be washed, dressed, and looked after all their lives like little children.&amp;quot; (134)\n\nImbeciles have sufficient understanding to protect themselves from danger, can understand language and are capable of simple conversation. They require supervision for washing and dressing but can perform routine tasks on their own. They are however, &amp;quot;incapabl of managing themselves or their affairs.&amp;quot; (134)\n\nThe feebleminded is the mildest form of MD but Tredgold says they are the most important class. They are important first of all because they are the most numerous class. Second, because they suffer from a mild degree of deficiency, they have greater potential for both good and evil behavior with social consequences. They are superior to imbeciles in their capacity for education and work. They do however have a lack of common sense. Overall, this class has the greatest potential to go unrecognized to grave social consequences because &amp;quot;they look, and talk, and apparently behave, like normal persons.&amp;quot; Because of their high functional capacity, they tend to be overlooked at MD but their life history likely reveals &amp;quot;a long record of inefficiency or failure.&amp;quot; (134) For the most part, this class gives no trouble in society. There is however what Tredgold calls an unstable type of feebleminded. These are prone to violence, especially when their equilibrium is thrown off. The FM should be distinguished from dull normals. &amp;quot;Of what then does the difference consist?-- what is the nature of their defect? It is this. The lowest stratum of the normal, illiterate though they may be, have enough commond sense to manage themselves and their affairs without outside help.&amp;quot; (135) Though they may make mistakes, they learn from these and do not repeat them. They can look ahead to the future, formulate a plan and execute it. &amp;quot;The feeble-minded are lacking in these aptitudes. In one person it may be judgment thatis chiefly at fault, in another prevision, in another general control, and so on. All of them, however, are defective in some way or other in that group of mental factors which is essential for efficient adaptation to the exigencies of life, and is conveniently termed &amp;quot;wisdom&amp;quot; or &amp;quot;common sense.&amp;quot; The lack of this, which can usually be demostrated by appropriate tests and careful investigation, necessitates care, control or supervision, and brings them within the meaning of the Act.&amp;quot; (135)\n\nThe act also identifies moral defectives as a class. These are individuals who have mental defectiveness coupled with criminal tendencies. They require care and supervision for the protection of others. \n\nTo be legally considered MD, an individual must have MD caused by an organic defect before age 18. \n\nTredgold describes a course of normal development which should be considered when diagnosing someone as MD. The final stage of development is of special interest to me. &amp;quot;The highest and latest development of all is that of the sentiments, such as those of riht and wrong, of honour, honesty, and of social and moral obligation. With the acquirement of these mental development becomes complete, and the individual is fully equipped to maintain an independent existence in a well-ordered and law-abiding community.&amp;quot; (136). This stage is thought to be complete by age 16 or 18. While this does not mean that development stops at age 18, &amp;quot;what is meant is that by the age of 18 or thereabouts, the normal individual is in possession of all the processes of mind, and that they are sufficienly developed to admit of independent social adaptation.&amp;quot; (137) By this age, it is thought that the individual is equipped with the full set of tools they need for independent living, they may still continue to learn to use the tools however.", "page" : "133-137", "title" : "The Nature of Mental Deficiency", "type" : "article-journal", "volume" : "3" }, "locator" : "134", "uris" : [ "http://www.mendeley.com/documents/?uuid=16f66e64-c80f-477e-9a8f-f1fcea0bf659" ] } ], "mendeley" : { "formattedCitation" : "(Tredgold 1928:134)", "plainTextFormattedCitation" : "(Tredgold 1928:134)", "previouslyFormattedCitation" : "(Tredgold 1928:134)" }, "properties" : { "noteIndex" : 9 }, "schema" : "https://github.com/citation-style-language/schema/raw/master/csl-citation.json" }</w:instrText>
      </w:r>
      <w:r w:rsidR="003B24FC">
        <w:rPr>
          <w:rFonts w:ascii="Georgia" w:hAnsi="Georgia"/>
        </w:rPr>
        <w:fldChar w:fldCharType="separate"/>
      </w:r>
      <w:r w:rsidR="003B24FC" w:rsidRPr="003B24FC">
        <w:rPr>
          <w:rFonts w:ascii="Georgia" w:hAnsi="Georgia"/>
          <w:noProof/>
        </w:rPr>
        <w:t>(Tredgold 1928:134)</w:t>
      </w:r>
      <w:r w:rsidR="003B24FC">
        <w:rPr>
          <w:rFonts w:ascii="Georgia" w:hAnsi="Georgia"/>
        </w:rPr>
        <w:fldChar w:fldCharType="end"/>
      </w:r>
      <w:r w:rsidRPr="007B69A8">
        <w:rPr>
          <w:rFonts w:ascii="Georgia" w:hAnsi="Georgia"/>
        </w:rPr>
        <w:t xml:space="preserve">. Elaboration of this classificatory scheme relied on readily apparent markers of abnormality like the need to be cared for, behavioral similarity to children, and lack of speech or insufficient morality </w:t>
      </w:r>
      <w:r w:rsidR="003B24FC">
        <w:rPr>
          <w:rFonts w:ascii="Georgia" w:hAnsi="Georgia"/>
        </w:rPr>
        <w:fldChar w:fldCharType="begin" w:fldLock="1"/>
      </w:r>
      <w:r w:rsidR="003B24FC">
        <w:rPr>
          <w:rFonts w:ascii="Georgia" w:hAnsi="Georgia"/>
        </w:rPr>
        <w:instrText>ADDIN CSL_CITATION { "citationItems" : [ { "id" : "ITEM-1", "itemData" : { "author" : [ { "dropping-particle" : "", "family" : "Berry", "given" : "Richard J.A.", "non-dropping-particle" : "", "parse-names" : false, "suffix" : "" }, { "dropping-particle" : "", "family" : "Gordon", "given" : "R.G.", "non-dropping-particle" : "", "parse-names" : false, "suffix" : "" } ], "id" : "ITEM-1", "issued" : { "date-parts" : [ [ "1931" ] ] }, "note" : "Social inefficiency is the greatest problem of the modern state according to Berry and Gordon. \n\nChapter 1: The Problem of Mental Deficiency\nMental Deficiency Act of 1913 divorced MD from insanity and attributed it to a failure of brain development. &amp;quot;What is mental deficiency? Mental Deficiency is a partial or complete premature arrest of brain growth and development, especially of the minute cells of the brain, which occurs either before birth or sometime between birth and the age of puberty. In consequence of this arrest, the individual is unable to react to his environment in the manner regarded as normal by the average member of Society.&amp;quot; (2). According to the British Royal Commission of 1908, &amp;quot;mental deficiency is a state of mental defect from birth or from an early age, due to incomplete cerebral development, in consequence of which the person is unable to perform his duty, as a member of society, in the position of life to which he is born.&amp;quot; (3) The contend that MD is neither a disease nor curable because the damage is done before birth. While the MD will never &amp;quot;grow out of it,&amp;quot; they can be brought up through proper medical care. \n\nThe normal stages of development: (I have a great picture of pages 6-7 that shows a graphic depiction of this development)\n1. Male and female germ plasm\n2. Nine months of intra-uterine life\n3. Birth\n4. The years of infancy\n5. Years of childhood\n6. A year of pre-adolescence\n7. The years of puberty\n8. The years of adolescence\n9. The years of adult life \n\nIn puberty, 92% of brain growth is completed. They say that a majority of the population never progresses past this and makes up the upper limits of feeblemindedness. In adolescence (through age 20, brain growth is completed and bodily and sexal growth also reaches maturity. Adulthood marks the completion of brain growth. &amp;quot;From these basal physiological facts of natural growth, the mentally deficient show many departures, so much so indeed that every case becomes an individual study in itself.&amp;quot; (9)They emphasize this again through their description of the education of MD. They say that most all MD are educable to some extent. What is needed is to identify the specific capabilities of the individual. This likely means abandoning typical scholastic pursuits in favor of manual tasks. \n\nFour legal types of defectives according to the MD Act of 1927:\nIdiots, Imbeciles, Feeble-minded, and moral imbeciles (or moral defectives)\nIdiots: &amp;quot;Persons in whose case there ixists mental defectiveness of such a degree that they are unable to guard themselves against common physical dangers.&amp;quot; \nImbeciles: &amp;quot;Persons in whose case there exists mentla defectiveness which though not amounting to idiocy is yet so pronounced that they are incapable of managing themselves and their affairs, or, in the case of children, of being taught to do so.&amp;quot; \nFeeble-minded: &amp;quot;persons in whose case there exists mental defectiveness which, though not amounting to imbecility, is yet so pronounced that they require care, supervision and control for their own protection or for the protection of others, or, in the case of children, that they appeat to be temporarily incapable by reason of such defectiveness of recieving proper benefit form the instruction in ordinary schools.&amp;quot; \nMoral Defectives: &amp;quot;persons in whose case there exists mental defectiveness coupled with strongly vicious or criminal propensities, and who require care, supervision and control for the protection of others.&amp;quot; \nMental Defect: &amp;quot;a condition of arrested or incomplete development of mind existing before the age of eighteen years, whether arising from inherent causes or induced by disease or injury.&amp;quot; (14)\n\nAlthough the law recognizes these four types of MD, distinguishing between them is not really very easy. There is also the reality that many of them are very close to being normal. The authors suggest that some MD could get along perfectly fine in simpler societies. Modern society however is too complex for them. All four types of MD are what Tredgold calls amentia, or &amp;quot;without a mind&amp;quot; &amp;quot;in consequence of which they appear to be, and actually are, of less than average common sense and intelligence in their life behavior, and social reactions.&amp;quot; (16) The authors suggest that this term was developed by Professor J. Shaw Bolton of Leeds in 1912. \n\nThey suggest three sides of MD\n1. Medical: causes of MD\n2. Legal: consequences of MD\n3. Educational: treatment of MD?\n\nThere is also the social side of MD. This concerns the average normal citizen. They cite Professor Karl Pearson of London University who suggested that the mental defective should actually be called socially inefficient. This is a major problem for modenr society because prostitutes and criminals are recruited from the higher grades of the MD. However, as much of a modern day menace as MD is, it should be recognized that MD has always been a reality. &amp;quot;Mental deficiency always has been, is now, and ever will be a social problem of human society, and the more complex that human society becomes, the more difficulties will be put in the way of the social adjustment of the individual and the larger will be the number of mental deficients or social ineffecients&amp;quot; (21). \n\nThe FM are especially a problem for civil society. Quoting Groszman (1917) they highlight the political attitude toward the FM: &amp;quot;We may admit that aments of feeble-minded can have as little recognition os independent citizens of a political body as have dements or insane and it may be also accepted that the dull portion of our comonwealth, they who can hardly be expected to have a clear conception fo the purposes and responsibilities of government...form a grave problem in the regulation of civic rights.&amp;quot; They continue, &amp;quot;Surely no sane person would dream of entrusting his private or business affairs to boys and girls atill at school, and yet this is exactly what the community does with many of its affairs of state. It permits individuals of extreme mental backwardness, many of them not more mentally developed than the child of eight, ten or twelve years of age, to vote on problems of great and vital national importance, which they do not and never will understand, to impede in their younger days the effective work of the schools, sometimes to become sexual plague spots in the communtiy, to propagate their kind in legitimate and illegitimate ways, and generally to act as a virulent social poison. \n\nThe menace of menta deficiency thus comes not so much from the condition itself, as from a mistaken sentimentality on the part of the normal, in their methods, or lack of methods, in handling the problem in the only effective manner--that is by prevention and a restriction of voting and social power to the real mental adults, not the chronological ones.&amp;quot; (23-24)\n\nThis poses a problem with for diagnosis and identification. There is no clear absolute educational, legal, or medical agreement on what constitues MD. &amp;quot;Again, there is no absolutely fixed standard for its determination, and it is extremely improbable if there ever will be, for the simple reason that every defective is in himself a problem in development, and may be defective in one environment and not in a more favourable one.&amp;quot; (27)\n\nEchoing other writers on the subject, the authors cite social stigma associated aith MD as a reason to avoid the label. They suggest that MD is in some ways a natural part of life through which everyone passes, some longer than others: &amp;quot;All human being inevitably pass through three mental stages, provided they live long enouch. At first, unsane, they become sane, and finally insane, and all three conditions are mirrored and reflected int he brain and its pyriad of cells. In many human individuals these brain cells do not sufficiently develop, and so they pass on into adult life with a childish intelligence insufficient for the complexities of the environment in which they find themselves, but often with the sexual and physical passions of the adult. Thus they are quite unable to react to their environment or their fellow human beings in the manner regarded as normal by the real mental grown-ups, but were it possible for the latter to place the former in that relatively simpler or more childish environment for this they are fitted by Nature, all might be well.&amp;quot; (28) The MD then are unsane, adults with the minds of children. Thus, the critical feature of mental deficiency is social insufficiency. The question then is what to do about it. Segregation has been the primary mode. But this is expensive. Colony care can make up some of the money but not all of it. Education can make up some of the deficit, but not all of it. Medicine cannot cure. Prevention, the authors suggest is the best alternative. Sterlization should be exercised with the MD who cannot control their own sexual appetite. \n\nChapter 2: The Evolution of the Brain \n\nIn this chapter, the authors give a description of the evolution of the brain. For our purposes it is enough to note that they say: &amp;quot;A normal mentality denotes a normal reaction to the human environment. It requires for its neuronic stability, descent from a sound mental stock; a sufficient number of correct incoming sensory stimuli from the environment.&amp;quot; (56) Heredity is also an important factor. &amp;quot;In the mentally deective all these factors are at fault in greater or less degree, so there may next be considered the manner in which these various factors are integrated together to form the phenomena known as &amp;quot;mind.&amp;quot;&amp;quot; (57)\n\nChapter 3: The Making of Mind \nMind: &amp;quot;According to modern definition, mind is a collective term, denoting the sum-total of all our mental processes, which are themselves only different fucntions of the nervous system, especially the brain.&amp;quot; (58) according to an encyclopaedia of the time. The Mentally defective is deficient in mind. \nIntelligence: &amp;quot;the ability to lean from experience and to impriove one's methods accordingly.&amp;quot; (59) While the authors say that it is difficult to define intelligence, they contend that the MD do not have it &amp;quot;because they are lacking in a sufficiency of normal, healthy, properly formed brain cells&amp;quot; (59-60)\n\nThe brain, according to the authors, comprises the mind. They describe advances in what we know about the brain's functions including neuron firing, instinct, and conditioning. They suggest that &amp;quot;thi this end, the study of mental deficiency is boudn to contribute in no small measure since, owing to the delay and slowness of development of the mind of th edefective, we obtain what might be likened to a slow motion picture fo the growth of the normal human mind.&amp;quot; (99)\n\nChapter 4: The Mentally Defective\n\nIdentification of the mentally defective, especially of the high grades. &amp;quot;Unhappily, many of the subjects so scrupulously safeguarded in this way [through legal definition] are not really worth the reams of paper devoted to them, for the lower greades are little better than vegetable, but with the medical side it is different. The higher grades become individual problems, well worth study and care, especially if there is the hope that correct diagnosis, prognosis, and suitable after-treatment may result, not in a restoration of complete normality, but of a happy and useful like in a suitable environment.&amp;quot; (100) They identify several features of the MD to help with diagnosis: microcephaly, diminished physique, defective vitality, delayed acquisition of normal functions, late acquisition of speech, defects in sight, hearing, and dentition, occurrence of &amp;quot;fits,&amp;quot; epilepsy, and abnormal nervous manifestations, emotional shortcomings. \n\nChapter 5: The Various Kinds of Defectives\n\n&amp;quot;In ENgland, if an individual is incapable of guarding himself against common physical dangers, the law says he is an idiot. If he can undertake this physical fucntion for himself, but is not capable of managing himself or his affairs, he is presumed to be an imbecile, and if he requires care, supervision, and control for his own protection, he is feeble-minded. If he requires such control for the protection of others, he may be certifiable as a moral defective provided his defectiveness be coupled with strong vicious or criminal propensities.&amp;quot; (114)\n\nThe idiot is medically characterized as being speechelss, helpless, and hopeless. Most are sterile, but are prone to &amp;quot;sexual self abuse.&amp;quot; They tend to be exceedingly destructive, dangerous to both the self and others. They are a &amp;quot;revolting spectacle.&amp;quot; They equate the idiot to infants who are born still-born or without brains and other body parts. &amp;quot;The misfortune of the idiot is that he survives his birth, and remains throughout his life a helpless, revolting, human vegetable, with theirhter &amp;quot;mind&amp;quot; not contrl over the purely animal instincts and actions of the uman being.&amp;quot; (115). The only cure for idiocy is prevention. &amp;quot;Once an idiot, always an idiot.&amp;quot; (116) \n\nThe imbecile is not immediately distinguishable from the idiot. Their developmental arrest tends to set in shortly after birth and they can usually do simple jobs under supervision. Though they cannot contribute appreciably to their maintenance. Late development of speech and only a minimal capacity to hold rational conversation. Conversation tends to be &amp;quot;childish.&amp;quot; The imbecile usually has no standards of morality. They lie frequently, and are sometimes sexually immoral and a- or anti-social. &amp;quot;To preach ot teach morality to an imbecile is a stupid waste of time, but &amp;quot;care, supervision and control&amp;quot; may at least inculcate rather more cleanly physiological habits.&amp;quot; (117). \n\nThe feeble-minded is socially inefficient. They cannot be efficient if placed in an environment that is too complex for their capabilities. They are seemingly invisible and a serious problem for society. \n\nMedically identifiable types of MD are largely irrelevant because there is no cure for any of them, even if they are identified early. Special attention should be made to the differences between primary and secondary amentia (primary being before birth, and secondary being attributed to something environmental). Primary amentia is the focus of Mendelian heredity which is a step toward prevention. The problem of herdity is the most pronounced for the high grade mental defective because the low grades tend to have only self-sexual desires. The igh grades tend to have similar sexual drives as people of high and normal intelligence. The problem for high grades is that this is an instinct, and they cannot be taught that it is immoral to engage in sex. This is especially a problem for women: &amp;quot;No normal girl or woman would willingly bear a child to a reolvting low grade idiot or imbecile, even were the later capable of procreation, but an imbecile woman might easily be compelled or persuaded to become the mother of an imbecile child by a male defective or subnormal individual. Hence, in suggestions for the diminution of the incidence of mental defect by control of the breedings from the same, the female would appear to be the key to the situation, and it has indeed, been suggested that the segregation during sexual maturiyt is the ideal solution for the female defective, and vasectomy for the male with, or without, segregation.&amp;quot; (131)\n\nRegardless of the type of amentia, special consderation should be given to the a-social type of MD (made up of both primary and secondary amentia), because this is the primary problem for modern society. \n\nChapter 6: The Relationship of Mental Defect to Other forms of Illness\n\nAccording the authors, the MD have a dimished vital capacity to live. This means that they fall ill more often than normal peers. The institution provids some protection from this by providing a more sanitary environment. The problem of the mental defective is that they have too few neurons, neurons of poor caliber, and neurons which die easily. When exposed to other diseases it can damage already vulnerable neurons. Their deficiencies may also leave them vulnerable to certain mental illness. This does not however mean that people suffering from any type of mental illness are deficient. \n\nChapter 7: The Social Consequences of Mental Deficiency\n\nThe increasing complexity of society is contributing to MD by increasing thte strain on individuals. &amp;quot;A much higher standard is now required from &amp;quot;normality&amp;quot; than was formerly the case. Consequently people who, one or two generations ago, would have ranked as &amp;quot;normal&amp;quot; now descend to the mental levels of the dull normal or even the high grade feeble-minded.&amp;quot; (153) They also attribute improvements in diagnosis to the rising number of MD. &amp;quot;Indeed, there is one absolutely certain method of reducing the incidence of mental deficiency in any community, and that is to lower the standards, mental ratios, and intelligence quotients to such a degre as to include, amongst the normal, nearly all the real high-grade abnormals.&amp;quot; (153) This, of course, is not a viable solution. Instead efforts should be made to identify those who truly need care and supervision. Errors occur in identification in both directions. Still, the care of MD is very expensive. The authors say that there are too many MD in society. Care and supervision should be expanded only if it is proven that this is producing a value for society. The authors suggest that this value cannot be proven. \n\nHousing: the insantiary conditions of housing in the slums and in some rural cottages is an environment in which children cnanot be expected to develop healthily. Focus on improving housing however will only go so far to remedy the problem because MD is mostly hereditary. Moreover, MD parents are unable to provide a suitable environment no matter the state of the housig. &amp;quot;It certainly sounds well to tell a democracy that its houses are not fit to live in, and that the State, that is, the provident members of it, must provide it with new ones. It is much less pleasant, but infintiely truer, to tell democracy that many of its members are not fit to live in any sort of house or home except under &amp;quot;care, superision, and control.&amp;quot;&amp;quot; (156)\n\nAlcohol and the Drug Traffic: Mental defect is a cause of drunkeness. Maybe there is also a link between alcohol use in parents and MD in children. \n\nTruancy and Vagrancy: Truancy from school may contribute to the vagrancy of the MD. Minimum wage is cited as taking away jobs from MD because they are not capable of earning a minimum wage but are left without any work. Men may become vagrants and tramps and women may prostitute themselves. \n\nCrime: The MD are not necessarily more prone to crime than normals. They may even be &amp;quot;incapable&amp;quot; if crime in the same way that they are incapable of anything else. Higher-grade MD might be pushed into crime because thay are bored or discouraged, or because they want to be seen as desirable. MD are typically drawn to &amp;quot;offences against the biological laws of life.&amp;quot; Especially the low grade who is prone to &amp;quot;senseless types of crime without a purpose. It is best for society to identify the MD and ro provide &amp;quot;care, supervision, and control&amp;quot; to prevent delinquency. Generally, the high grade MD is only identifiable after a crime has been committed. \n\nSex: MD have the mind of a child but the sexual passions of an adult. For low-grade MD, they do not have the capability to seek out a partner so turn to &amp;quot;self-abuse&amp;quot; through excessive masturbation. This is sometimes thought to be the cause of their MD. The authors deny this. &amp;quot;May aments practise it [masturbation] because they experience sexual desire and this is the easiest, and in Institutions the only, way of gratifying it. Nor have such aments a sufficient brain to realise, no matter ho wfrequently remonstrated with, the the habit is a bad one, not have they the power to control their desires even if they had this realisation.&amp;quot; (165). Because of mental defect, the MD tend to be promiscuous, lack discrimination in choice of mate, and have an absence of foresight in terms of consequence (pregnancy or disease). Therefore, there are unexpectedly large families, high incidence of illegitimacy, and widespread disease. Women in particular may be drawn to prostitution. For women, early identification would be beneficial to provide care, supervision, and control to prevent their descent into prostitution in the first place. \n\nChapter 8: A Policy for the Problem\n\nA policy for the control of the MD depends on two shifts in public thinking:\n1. Early recognition of the defective: current law only recognizes the child as MD when they are found to be &amp;quot;incapable of profiting by the ordinary instruction in an elementary school.&amp;quot; (169) This puts all the onus on an educational definition of MD. Often this limits defining MD to book knowledge to the disregard of practical skills or ability for manual labor. &amp;quot;The acid test of mental deficiency is not, and should not be, scholastic educability, but this power of fending for one", "publisher" : "Kegan Paul, Trench, Trubner &amp; Co., Ltd.", "publisher-place" : "London", "title" : "The Mental Defective: A Problem in Social Insufficiency", "type" : "book" }, "uris" : [ "http://www.mendeley.com/documents/?uuid=092623cb-d6b0-4414-bf1f-2a7a6618e3ba" ] } ], "mendeley" : { "formattedCitation" : "(Berry and Gordon 1931)", "plainTextFormattedCitation" : "(Berry and Gordon 1931)", "previouslyFormattedCitation" : "(Berry and Gordon 1931)" }, "properties" : { "noteIndex" : 9 }, "schema" : "https://github.com/citation-style-language/schema/raw/master/csl-citation.json" }</w:instrText>
      </w:r>
      <w:r w:rsidR="003B24FC">
        <w:rPr>
          <w:rFonts w:ascii="Georgia" w:hAnsi="Georgia"/>
        </w:rPr>
        <w:fldChar w:fldCharType="separate"/>
      </w:r>
      <w:r w:rsidR="003B24FC" w:rsidRPr="003B24FC">
        <w:rPr>
          <w:rFonts w:ascii="Georgia" w:hAnsi="Georgia"/>
          <w:noProof/>
        </w:rPr>
        <w:t>(Berry and Gordon 1931)</w:t>
      </w:r>
      <w:r w:rsidR="003B24FC">
        <w:rPr>
          <w:rFonts w:ascii="Georgia" w:hAnsi="Georgia"/>
        </w:rPr>
        <w:fldChar w:fldCharType="end"/>
      </w:r>
      <w:r w:rsidRPr="007B69A8">
        <w:rPr>
          <w:rFonts w:ascii="Georgia" w:hAnsi="Georgia"/>
        </w:rPr>
        <w:t xml:space="preserve">. </w:t>
      </w:r>
    </w:p>
    <w:p w14:paraId="09125D07" w14:textId="5D6923D0" w:rsidR="007B69A8" w:rsidRPr="007B69A8" w:rsidRDefault="007B69A8" w:rsidP="006F7555">
      <w:pPr>
        <w:spacing w:line="480" w:lineRule="auto"/>
        <w:ind w:firstLine="720"/>
        <w:rPr>
          <w:rFonts w:ascii="Georgia" w:hAnsi="Georgia"/>
        </w:rPr>
      </w:pPr>
      <w:r w:rsidRPr="007B69A8">
        <w:rPr>
          <w:rFonts w:ascii="Georgia" w:hAnsi="Georgia"/>
        </w:rPr>
        <w:t>While it</w:t>
      </w:r>
      <w:r w:rsidR="002361F0">
        <w:rPr>
          <w:rFonts w:ascii="Georgia" w:hAnsi="Georgia"/>
        </w:rPr>
        <w:t xml:space="preserve"> has come to be considered a </w:t>
      </w:r>
      <w:r w:rsidRPr="007B69A8">
        <w:rPr>
          <w:rFonts w:ascii="Georgia" w:hAnsi="Georgia"/>
        </w:rPr>
        <w:t>modern conundrum</w:t>
      </w:r>
      <w:r w:rsidR="002361F0" w:rsidRPr="00C91AD9">
        <w:rPr>
          <w:rStyle w:val="FootnoteReference"/>
        </w:rPr>
        <w:footnoteReference w:id="6"/>
      </w:r>
      <w:r w:rsidRPr="007B69A8">
        <w:rPr>
          <w:rFonts w:ascii="Georgia" w:hAnsi="Georgia"/>
        </w:rPr>
        <w:t xml:space="preserve">, debate about the childlikeness of the </w:t>
      </w:r>
      <w:r w:rsidR="002361F0">
        <w:rPr>
          <w:rFonts w:ascii="Georgia" w:hAnsi="Georgia"/>
        </w:rPr>
        <w:t>mentally deficient</w:t>
      </w:r>
      <w:r w:rsidRPr="007B69A8">
        <w:rPr>
          <w:rFonts w:ascii="Georgia" w:hAnsi="Georgia"/>
        </w:rPr>
        <w:t xml:space="preserve"> was central to the framing of the disorder’s definition from the very beginning. </w:t>
      </w:r>
      <w:r w:rsidR="00066772">
        <w:rPr>
          <w:rFonts w:ascii="Georgia" w:hAnsi="Georgia"/>
        </w:rPr>
        <w:t>P</w:t>
      </w:r>
      <w:r w:rsidRPr="007B69A8">
        <w:rPr>
          <w:rFonts w:ascii="Georgia" w:hAnsi="Georgia"/>
        </w:rPr>
        <w:t xml:space="preserve">rofessionals involved with elaborating the disorder in the early 20th century used analogies to infancy, childhood and adolescence to describe the deficits </w:t>
      </w:r>
      <w:r w:rsidR="00066772">
        <w:rPr>
          <w:rFonts w:ascii="Georgia" w:hAnsi="Georgia"/>
        </w:rPr>
        <w:t xml:space="preserve">they </w:t>
      </w:r>
      <w:r w:rsidRPr="007B69A8">
        <w:rPr>
          <w:rFonts w:ascii="Georgia" w:hAnsi="Georgia"/>
        </w:rPr>
        <w:t xml:space="preserve">possessed. </w:t>
      </w:r>
      <w:proofErr w:type="spellStart"/>
      <w:r w:rsidRPr="007B69A8">
        <w:rPr>
          <w:rFonts w:ascii="Georgia" w:hAnsi="Georgia"/>
        </w:rPr>
        <w:t>Tredgold’s</w:t>
      </w:r>
      <w:proofErr w:type="spellEnd"/>
      <w:r w:rsidRPr="007B69A8">
        <w:rPr>
          <w:rFonts w:ascii="Georgia" w:hAnsi="Georgia"/>
        </w:rPr>
        <w:t xml:space="preserve"> mentally deficient were “like little children” in their physical abilities and care needs, while Burnham’s lacked “integration” that was the marker of the final stage of normal mental development. Berry and Gordon compared the </w:t>
      </w:r>
      <w:r w:rsidR="002361F0">
        <w:rPr>
          <w:rFonts w:ascii="Georgia" w:hAnsi="Georgia"/>
        </w:rPr>
        <w:t>mentally deficient</w:t>
      </w:r>
      <w:r w:rsidRPr="007B69A8">
        <w:rPr>
          <w:rFonts w:ascii="Georgia" w:hAnsi="Georgia"/>
        </w:rPr>
        <w:t xml:space="preserve"> to infants who were still-born or born without brains and other body parts. In short, mental deficiency was synonymous with a tendency toward infantility and a development that lacked maturity or completion. </w:t>
      </w:r>
    </w:p>
    <w:p w14:paraId="208787F9" w14:textId="52059E9B" w:rsidR="007B69A8" w:rsidRPr="007B69A8" w:rsidRDefault="007B69A8" w:rsidP="006F7555">
      <w:pPr>
        <w:spacing w:line="480" w:lineRule="auto"/>
        <w:ind w:firstLine="720"/>
        <w:rPr>
          <w:rFonts w:ascii="Georgia" w:hAnsi="Georgia"/>
        </w:rPr>
      </w:pPr>
      <w:commentRangeStart w:id="19"/>
      <w:r w:rsidRPr="007B69A8">
        <w:rPr>
          <w:rFonts w:ascii="Georgia" w:hAnsi="Georgia"/>
        </w:rPr>
        <w:lastRenderedPageBreak/>
        <w:t>The childlike state of the</w:t>
      </w:r>
      <w:r w:rsidR="002361F0">
        <w:rPr>
          <w:rFonts w:ascii="Georgia" w:hAnsi="Georgia"/>
        </w:rPr>
        <w:t xml:space="preserve"> mentally deficient</w:t>
      </w:r>
      <w:r w:rsidRPr="007B69A8">
        <w:rPr>
          <w:rFonts w:ascii="Georgia" w:hAnsi="Georgia"/>
        </w:rPr>
        <w:t xml:space="preserve"> did not mean however, that </w:t>
      </w:r>
      <w:r w:rsidR="002361F0">
        <w:rPr>
          <w:rFonts w:ascii="Georgia" w:hAnsi="Georgia"/>
        </w:rPr>
        <w:t>they</w:t>
      </w:r>
      <w:r w:rsidRPr="007B69A8">
        <w:rPr>
          <w:rFonts w:ascii="Georgia" w:hAnsi="Georgia"/>
        </w:rPr>
        <w:t xml:space="preserve"> were children. Rather, early definitions of mental deficiency argued that a diagnosis of mental deficiency should be reserved for adults who behaved like children because only after the age of mental arrest, could deficiency be ascertained. In other words, mental deficiency was the confluence of a childlike state in an adult person: “A feebleminded person is not a person of a particular mental age, but is one who by reason of inferior intelligence is incapable of supporting himself independently of supervision in society, after he has reached the age of social responsibility or physical maturity” </w:t>
      </w:r>
      <w:r w:rsidR="003B24FC">
        <w:rPr>
          <w:rFonts w:ascii="Georgia" w:hAnsi="Georgia"/>
        </w:rPr>
        <w:fldChar w:fldCharType="begin" w:fldLock="1"/>
      </w:r>
      <w:r w:rsidR="003B24FC">
        <w:rPr>
          <w:rFonts w:ascii="Georgia" w:hAnsi="Georgia"/>
        </w:rPr>
        <w:instrText>ADDIN CSL_CITATION { "citationItems" : [ { "id" : "ITEM-1", "itemData" : { "ISSN" : "1939-1854", "author" : [ { "dropping-particle" : "", "family" : "Doll", "given" : "Edgar A", "non-dropping-particle" : "", "parse-names" : false, "suffix" : "" } ], "container-title" : "Journal of Applied Psychology", "id" : "ITEM-1", "issue" : "4", "issued" : { "date-parts" : [ [ "1919" ] ] }, "note" : "Doll is responding to a study that claims the average mental age for adults is 16. Doll\u2019s paper is based on studies done on people in the military (where the average mental age is 15) and there are differences based on race. Doll administers a military test on students in New jersey to find the average age of mental arrest. He concludes that the average development is complete at 13 years. At the same time as he is doing this research, Doll is researching 250 feeble-minded individuals over time. He finds a similar pattern of mental arrest in this population. \u201cContrary to previous beliefs, the age of final arrest is not a function of MR but is a fairly definite life stage\u201d (322). While intelligence is fixed around age 13, maturity and experience continue to contribute to growth. \n\u00a0 \nIn this paper, Doll problematizes the use of intelligence to label the feebleminded. \u201cThe fundamental conception of feeble-mindedness, of course, is one of social competence. A feebleminded person is not a person of a particular mental age, but is one who by reason of inferior intelligence is incapable of supporting himself independently of supervision in society, after he has reached the age of social responsibility or physical maturity\u201d (324).\n\nHe finds: \n1. Average mental age fo adults is 13, not 16 like previously thoughts. \n2. usually growth of general intelligence stops at age 13. &amp;quot;This applies strictly to the level of intelligence or degree of brightness as opposed to intelligence plus maturity, experience, and acquisitions.&amp;quot; (326)\n3. findings based on four different tests\n4. findings uniform across tests\n5. there are striking differences between whites, negroes, and foreign born, also between classes. \n6. &amp;quot;A logical fallacy is expose in the application of mental age limits to the diagnosis of normaility and feeble-mindedness. The conception of borderlinity in relation to mental age is much extended.&amp;quot; (327)\n7. calculation of IQ is inhibited by teh uncertainty of the life age at which intelligence dev. is completed on average. \n8.", "page" : "317-328", "publisher" : "American Psychological Association", "title" : "The Average Mental Age of Adults", "type" : "article-journal", "volume" : "3" }, "locator" : "324", "uris" : [ "http://www.mendeley.com/documents/?uuid=3df56f96-3dc6-47c4-bfd8-983f5429f2b8" ] }, { "id" : "ITEM-2", "itemData" : { "author" : [ { "dropping-particle" : "", "family" : "Kuhlmann", "given" : "Fred", "non-dropping-particle" : "", "parse-names" : false, "suffix" : "" } ], "container-title" : "Journal of Psycho-Asthenics", "id" : "ITEM-2", "issued" : { "date-parts" : [ [ "1913" ] ] }, "note" : "In this paper Kuhlman proposes a new method to measure the degree of FM, even in children. He suggests that this method will be more useful than the practice of classifying into grades of FM. His scale takes into account both mental and chronological age because, &amp;quot;The mental age alone correctly indicates the degree of deficiency only in the case of adults, or after a chronological age is reached where intelligence has ceased developing.&amp;quot; (133) A scale like this is needed because grading into classes of FM is arbitrary and inconstant, dependent on the ability of the examiner, methods used, changing standards of normalcy, and the social circumstances of the person who is examined. The arbitrary scale of classes was designed for the grading of adult defectives and is especially difficult to use for children (this same observation has been made by others): &amp;quot;The class into which a child would all would therefore be determined by his age as well as by his real degree of deficiency, and at birth, to be strictly logical, all children would have to be called idiots.&amp;quot; (134) Kuhlman argues that instead, when we talk about mental deficiency, what we really mean is the amount below normal that a person is. For children this can also be thought of in terms of their capacity for development. \n\nKuhlman argues that the classification of the FM by their mental ages involves &amp;quot;nothing that is arbitrary&amp;quot; because there is a fixed point of reference, the normal child. A difficulty in measuring this for children is that the mental age for both adults and children is a measurement of ability. For adults, this is easily interpreted (assuming that their development has stopped). For children, this is more complicated in that it denotes the degree below normal but also their rate of development which changes throughout the period of development. \n\nOn page 140, Kuhlman presents his scale which gives the mental ages in a horizontal row across the top and the chronological age in a column at the right hand side. By locating an individual within the table it was thought that you could predict their rate of mental development and the highest age of their mental development. The scale was to be used to predict average development and to get a probability of the mental age, not as a tool for diagnosis. Again, this echoes other discussions about diagnosis vs. prognosis. This might be thought of as a way to predict prognosis of a child's future mental age.", "page" : "132-144", "title" : "Degree of Mental Deficiency in Children as Expressed by the Relation of Age to Mental Age", "type" : "article-journal", "volume" : "17" }, "uris" : [ "http://www.mendeley.com/documents/?uuid=9c6b8186-6cf1-4448-b71e-a81840c37528" ] } ], "mendeley" : { "formattedCitation" : "(Doll 1919:324; Kuhlmann 1913)", "manualFormatting" : "(Doll 1919:324; see also Kuhlmann 1913)", "plainTextFormattedCitation" : "(Doll 1919:324; Kuhlmann 1913)", "previouslyFormattedCitation" : "(Doll 1919:324; Kuhlmann 1913)" }, "properties" : { "noteIndex" : 10 }, "schema" : "https://github.com/citation-style-language/schema/raw/master/csl-citation.json" }</w:instrText>
      </w:r>
      <w:r w:rsidR="003B24FC">
        <w:rPr>
          <w:rFonts w:ascii="Georgia" w:hAnsi="Georgia"/>
        </w:rPr>
        <w:fldChar w:fldCharType="separate"/>
      </w:r>
      <w:r w:rsidR="003B24FC" w:rsidRPr="003B24FC">
        <w:rPr>
          <w:rFonts w:ascii="Georgia" w:hAnsi="Georgia"/>
          <w:noProof/>
        </w:rPr>
        <w:t xml:space="preserve">(Doll 1919:324; </w:t>
      </w:r>
      <w:r w:rsidR="003B24FC">
        <w:rPr>
          <w:rFonts w:ascii="Georgia" w:hAnsi="Georgia"/>
          <w:noProof/>
        </w:rPr>
        <w:t xml:space="preserve">see also </w:t>
      </w:r>
      <w:r w:rsidR="003B24FC" w:rsidRPr="003B24FC">
        <w:rPr>
          <w:rFonts w:ascii="Georgia" w:hAnsi="Georgia"/>
          <w:noProof/>
        </w:rPr>
        <w:t>Kuhlmann 1913)</w:t>
      </w:r>
      <w:r w:rsidR="003B24FC">
        <w:rPr>
          <w:rFonts w:ascii="Georgia" w:hAnsi="Georgia"/>
        </w:rPr>
        <w:fldChar w:fldCharType="end"/>
      </w:r>
      <w:r w:rsidRPr="007B69A8">
        <w:rPr>
          <w:rFonts w:ascii="Georgia" w:hAnsi="Georgia"/>
        </w:rPr>
        <w:t xml:space="preserve">.  The above quote by Edgar Doll, a psychologist and researcher at the Vineland School, illustrates well the complexity of the relationship of the feebleminded person to developmental life stage. In it, he highlights four dimensions of life stage that are the basis of ascertaining adulthood or childlikeness: mental intelligence, social competence, civic and legal responsibility, and biological maturity. Uneven development of these four dimensions is what constituted feeblemindedness. </w:t>
      </w:r>
      <w:commentRangeEnd w:id="19"/>
      <w:r w:rsidR="00066772">
        <w:rPr>
          <w:rStyle w:val="CommentReference"/>
        </w:rPr>
        <w:commentReference w:id="19"/>
      </w:r>
    </w:p>
    <w:p w14:paraId="24C091EF" w14:textId="2C96A378" w:rsidR="00E90150" w:rsidRPr="00D7030F" w:rsidRDefault="002361F0" w:rsidP="00EE73A4">
      <w:pPr>
        <w:spacing w:line="480" w:lineRule="auto"/>
        <w:ind w:firstLine="720"/>
        <w:rPr>
          <w:rFonts w:ascii="Georgia" w:hAnsi="Georgia"/>
        </w:rPr>
      </w:pPr>
      <w:r>
        <w:rPr>
          <w:rFonts w:ascii="Georgia" w:hAnsi="Georgia"/>
        </w:rPr>
        <w:t xml:space="preserve">Early tests for mental deficiency sought to quantify the childlike status and development of the mentally deficient. </w:t>
      </w:r>
      <w:r w:rsidR="007B69A8" w:rsidRPr="007B69A8">
        <w:rPr>
          <w:rFonts w:ascii="Georgia" w:hAnsi="Georgia"/>
        </w:rPr>
        <w:t>Take for example Kuhlman’s scale of mental deficiency designed to identify the developmental trajectory of a feebleminded child (1913)</w:t>
      </w:r>
      <w:r w:rsidR="00EE73A4" w:rsidRPr="00C91AD9">
        <w:rPr>
          <w:rStyle w:val="FootnoteReference"/>
        </w:rPr>
        <w:footnoteReference w:id="7"/>
      </w:r>
      <w:r w:rsidR="007B69A8" w:rsidRPr="007B69A8">
        <w:rPr>
          <w:rFonts w:ascii="Georgia" w:hAnsi="Georgia"/>
        </w:rPr>
        <w:t xml:space="preserve">. The first row of numbers corresponds to the chronological age of the individual being assessed. The column furthest to the right corresponds to mental ages. An assessor would use the scale by finding the column that corresponds to the chronological age of the individual and moving down the scale to the row that corresponds to their current mental age. This row identifies the anticipated trajectory of development, including the highest anticipated level of mental development, which is given </w:t>
      </w:r>
      <w:r w:rsidR="00066772">
        <w:rPr>
          <w:rFonts w:ascii="Georgia" w:hAnsi="Georgia"/>
        </w:rPr>
        <w:t xml:space="preserve">in </w:t>
      </w:r>
      <w:r w:rsidR="007B69A8" w:rsidRPr="007B69A8">
        <w:rPr>
          <w:rFonts w:ascii="Georgia" w:hAnsi="Georgia"/>
        </w:rPr>
        <w:t>years. Using scales like this, practitioners of mental deficiency identif</w:t>
      </w:r>
      <w:r>
        <w:rPr>
          <w:rFonts w:ascii="Georgia" w:hAnsi="Georgia"/>
        </w:rPr>
        <w:t xml:space="preserve">ied </w:t>
      </w:r>
      <w:r w:rsidR="007B69A8" w:rsidRPr="007B69A8">
        <w:rPr>
          <w:rFonts w:ascii="Georgia" w:hAnsi="Georgia"/>
        </w:rPr>
        <w:t xml:space="preserve">a lack of mental capacity and the degree to which an individual resembles a child. </w:t>
      </w:r>
      <w:r w:rsidR="00A250F1">
        <w:rPr>
          <w:rFonts w:ascii="Georgia" w:hAnsi="Georgia"/>
        </w:rPr>
        <w:t xml:space="preserve">The reasoning behind these </w:t>
      </w:r>
      <w:r w:rsidR="00A250F1">
        <w:rPr>
          <w:rFonts w:ascii="Georgia" w:hAnsi="Georgia"/>
        </w:rPr>
        <w:lastRenderedPageBreak/>
        <w:t xml:space="preserve">measurements was simple: </w:t>
      </w:r>
      <w:r w:rsidR="007B69A8" w:rsidRPr="007B69A8">
        <w:rPr>
          <w:rFonts w:ascii="Georgia" w:hAnsi="Georgia"/>
        </w:rPr>
        <w:t xml:space="preserve">the </w:t>
      </w:r>
      <w:r w:rsidR="00A250F1">
        <w:rPr>
          <w:rFonts w:ascii="Georgia" w:hAnsi="Georgia"/>
        </w:rPr>
        <w:t xml:space="preserve">mentally </w:t>
      </w:r>
      <w:r w:rsidR="00C07898">
        <w:rPr>
          <w:rFonts w:ascii="Georgia" w:hAnsi="Georgia"/>
        </w:rPr>
        <w:t>deficient</w:t>
      </w:r>
      <w:r w:rsidR="00A250F1">
        <w:rPr>
          <w:rFonts w:ascii="Georgia" w:hAnsi="Georgia"/>
        </w:rPr>
        <w:t xml:space="preserve"> were</w:t>
      </w:r>
      <w:r w:rsidR="007B69A8" w:rsidRPr="007B69A8">
        <w:rPr>
          <w:rFonts w:ascii="Georgia" w:hAnsi="Georgia"/>
        </w:rPr>
        <w:t xml:space="preserve"> not adults because they d</w:t>
      </w:r>
      <w:r w:rsidR="00A250F1">
        <w:rPr>
          <w:rFonts w:ascii="Georgia" w:hAnsi="Georgia"/>
        </w:rPr>
        <w:t>id</w:t>
      </w:r>
      <w:r w:rsidR="007B69A8" w:rsidRPr="007B69A8">
        <w:rPr>
          <w:rFonts w:ascii="Georgia" w:hAnsi="Georgia"/>
        </w:rPr>
        <w:t xml:space="preserve"> not think or behave like </w:t>
      </w:r>
      <w:r w:rsidR="00A250F1">
        <w:rPr>
          <w:rFonts w:ascii="Georgia" w:hAnsi="Georgia"/>
        </w:rPr>
        <w:t>them</w:t>
      </w:r>
      <w:r w:rsidR="007B69A8" w:rsidRPr="007B69A8">
        <w:rPr>
          <w:rFonts w:ascii="Georgia" w:hAnsi="Georgia"/>
        </w:rPr>
        <w:t xml:space="preserve">. </w:t>
      </w:r>
      <w:r w:rsidR="007B69A8" w:rsidRPr="007B69A8">
        <w:rPr>
          <w:rFonts w:ascii="Georgia" w:hAnsi="Georgia"/>
        </w:rPr>
        <w:tab/>
      </w:r>
    </w:p>
    <w:p w14:paraId="3E097037" w14:textId="07F62FA9" w:rsidR="00CA6AF7" w:rsidDel="002221DD" w:rsidRDefault="007B69A8" w:rsidP="002221DD">
      <w:pPr>
        <w:spacing w:line="480" w:lineRule="auto"/>
        <w:ind w:firstLine="720"/>
        <w:rPr>
          <w:del w:id="20" w:author="Adrianna Bagnall-Munson" w:date="2018-01-23T12:59:00Z"/>
          <w:rFonts w:ascii="Georgia" w:hAnsi="Georgia"/>
        </w:rPr>
      </w:pPr>
      <w:r w:rsidRPr="007B69A8">
        <w:rPr>
          <w:rFonts w:ascii="Georgia" w:hAnsi="Georgia"/>
        </w:rPr>
        <w:t xml:space="preserve">While medical definitions of mental deficiency like </w:t>
      </w:r>
      <w:proofErr w:type="spellStart"/>
      <w:r w:rsidRPr="007B69A8">
        <w:rPr>
          <w:rFonts w:ascii="Georgia" w:hAnsi="Georgia"/>
        </w:rPr>
        <w:t>Tredgold’s</w:t>
      </w:r>
      <w:proofErr w:type="spellEnd"/>
      <w:r w:rsidRPr="007B69A8">
        <w:rPr>
          <w:rFonts w:ascii="Georgia" w:hAnsi="Georgia"/>
        </w:rPr>
        <w:t xml:space="preserve"> included standards for diagnosis, they did not elaborate on specific tools of measurement for mental or social capacity. As a result, diagnosis of mental deficiency was left largely to professional discretion. This was a problem on </w:t>
      </w:r>
      <w:proofErr w:type="gramStart"/>
      <w:r w:rsidRPr="007B69A8">
        <w:rPr>
          <w:rFonts w:ascii="Georgia" w:hAnsi="Georgia"/>
        </w:rPr>
        <w:t>a number of</w:t>
      </w:r>
      <w:proofErr w:type="gramEnd"/>
      <w:r w:rsidRPr="007B69A8">
        <w:rPr>
          <w:rFonts w:ascii="Georgia" w:hAnsi="Georgia"/>
        </w:rPr>
        <w:t xml:space="preserve"> accounts. </w:t>
      </w:r>
      <w:r w:rsidR="00A250F1">
        <w:rPr>
          <w:rFonts w:ascii="Georgia" w:hAnsi="Georgia"/>
        </w:rPr>
        <w:t xml:space="preserve">First, practitioners desired an objective tool for measuring mental deficiency out of </w:t>
      </w:r>
      <w:r w:rsidRPr="007B69A8">
        <w:rPr>
          <w:rFonts w:ascii="Georgia" w:hAnsi="Georgia"/>
        </w:rPr>
        <w:t>an interest in scientific accuracy and precision</w:t>
      </w:r>
      <w:r w:rsidR="00A250F1">
        <w:rPr>
          <w:rFonts w:ascii="Georgia" w:hAnsi="Georgia"/>
        </w:rPr>
        <w:t>.</w:t>
      </w:r>
      <w:r w:rsidRPr="007B69A8">
        <w:rPr>
          <w:rFonts w:ascii="Georgia" w:hAnsi="Georgia"/>
        </w:rPr>
        <w:t xml:space="preserve"> On perhaps a deeper, more philosophical level, an objective and accurate measurement of mental deficiency was necessary </w:t>
      </w:r>
      <w:proofErr w:type="gramStart"/>
      <w:r w:rsidRPr="007B69A8">
        <w:rPr>
          <w:rFonts w:ascii="Georgia" w:hAnsi="Georgia"/>
        </w:rPr>
        <w:t>in order to</w:t>
      </w:r>
      <w:proofErr w:type="gramEnd"/>
      <w:r w:rsidRPr="007B69A8">
        <w:rPr>
          <w:rFonts w:ascii="Georgia" w:hAnsi="Georgia"/>
        </w:rPr>
        <w:t xml:space="preserve"> identify the proper way of caring for the developmentally disabled</w:t>
      </w:r>
      <w:r w:rsidR="00A250F1">
        <w:rPr>
          <w:rFonts w:ascii="Georgia" w:hAnsi="Georgia"/>
        </w:rPr>
        <w:t>.</w:t>
      </w:r>
      <w:r w:rsidRPr="007B69A8">
        <w:rPr>
          <w:rFonts w:ascii="Georgia" w:hAnsi="Georgia"/>
        </w:rPr>
        <w:t xml:space="preserve"> This was especially a problem for the highest grade of mentally deficient (called both feebleminded and morons) who were most like "normal" persons meaning that their disorder could easily go undiagnosed (</w:t>
      </w:r>
      <w:proofErr w:type="spellStart"/>
      <w:r w:rsidRPr="007B69A8">
        <w:rPr>
          <w:rFonts w:ascii="Georgia" w:hAnsi="Georgia"/>
        </w:rPr>
        <w:t>Tredgold</w:t>
      </w:r>
      <w:proofErr w:type="spellEnd"/>
      <w:r w:rsidRPr="007B69A8">
        <w:rPr>
          <w:rFonts w:ascii="Georgia" w:hAnsi="Georgia"/>
        </w:rPr>
        <w:t xml:space="preserve"> 1928). </w:t>
      </w:r>
      <w:r w:rsidR="00A250F1">
        <w:rPr>
          <w:rFonts w:ascii="Georgia" w:hAnsi="Georgia"/>
        </w:rPr>
        <w:t xml:space="preserve">This was a risk on two levels. </w:t>
      </w:r>
      <w:r w:rsidRPr="007B69A8">
        <w:rPr>
          <w:rFonts w:ascii="Georgia" w:hAnsi="Georgia"/>
        </w:rPr>
        <w:t>As children, the</w:t>
      </w:r>
      <w:r w:rsidR="00A250F1">
        <w:rPr>
          <w:rFonts w:ascii="Georgia" w:hAnsi="Georgia"/>
        </w:rPr>
        <w:t xml:space="preserve"> undiagnosed</w:t>
      </w:r>
      <w:r w:rsidRPr="007B69A8">
        <w:rPr>
          <w:rFonts w:ascii="Georgia" w:hAnsi="Georgia"/>
        </w:rPr>
        <w:t xml:space="preserve"> </w:t>
      </w:r>
      <w:r w:rsidR="00A250F1">
        <w:rPr>
          <w:rFonts w:ascii="Georgia" w:hAnsi="Georgia"/>
        </w:rPr>
        <w:t>w</w:t>
      </w:r>
      <w:r w:rsidRPr="007B69A8">
        <w:rPr>
          <w:rFonts w:ascii="Georgia" w:hAnsi="Georgia"/>
        </w:rPr>
        <w:t>ould be denied care and as adults they could go without supervision</w:t>
      </w:r>
      <w:r w:rsidR="00A250F1">
        <w:rPr>
          <w:rFonts w:ascii="Georgia" w:hAnsi="Georgia"/>
        </w:rPr>
        <w:t xml:space="preserve"> and control in areas of life that they were not capable of traversing</w:t>
      </w:r>
      <w:r w:rsidRPr="007B69A8">
        <w:rPr>
          <w:rFonts w:ascii="Georgia" w:hAnsi="Georgia"/>
        </w:rPr>
        <w:t xml:space="preserve">. </w:t>
      </w:r>
      <w:commentRangeStart w:id="21"/>
      <w:r w:rsidRPr="007B69A8">
        <w:rPr>
          <w:rFonts w:ascii="Georgia" w:hAnsi="Georgia"/>
        </w:rPr>
        <w:t>Practitioners were hopeful that “correct diagnosis, prognosis, and suitable after-treatment may result, not in a restoration of complete normality, but of a happy and useful life in a suitable environment" (Berry and Gordon 1931:100).</w:t>
      </w:r>
      <w:commentRangeEnd w:id="21"/>
      <w:r w:rsidR="00066772">
        <w:rPr>
          <w:rStyle w:val="CommentReference"/>
        </w:rPr>
        <w:commentReference w:id="21"/>
      </w:r>
    </w:p>
    <w:p w14:paraId="0AAB43D0" w14:textId="7B3D5288" w:rsidR="00E90150" w:rsidRPr="00D7030F" w:rsidRDefault="00E90150" w:rsidP="008048BC">
      <w:pPr>
        <w:spacing w:line="480" w:lineRule="auto"/>
        <w:rPr>
          <w:rFonts w:ascii="Georgia" w:hAnsi="Georgia"/>
          <w:i/>
        </w:rPr>
      </w:pPr>
      <w:r w:rsidRPr="00D7030F">
        <w:rPr>
          <w:rFonts w:ascii="Georgia" w:hAnsi="Georgia"/>
          <w:i/>
        </w:rPr>
        <w:t>Intelligence Test</w:t>
      </w:r>
    </w:p>
    <w:p w14:paraId="1D30776C" w14:textId="36AD2D48" w:rsidR="00A65367" w:rsidRDefault="007B69A8" w:rsidP="006F7555">
      <w:pPr>
        <w:spacing w:line="480" w:lineRule="auto"/>
        <w:ind w:firstLine="720"/>
        <w:rPr>
          <w:rFonts w:ascii="Georgia" w:hAnsi="Georgia"/>
        </w:rPr>
      </w:pPr>
      <w:r w:rsidRPr="007B69A8">
        <w:rPr>
          <w:rFonts w:ascii="Georgia" w:hAnsi="Georgia"/>
        </w:rPr>
        <w:t xml:space="preserve">The intelligence test was developed in France by Alfred </w:t>
      </w:r>
      <w:proofErr w:type="spellStart"/>
      <w:r w:rsidRPr="007B69A8">
        <w:rPr>
          <w:rFonts w:ascii="Georgia" w:hAnsi="Georgia"/>
        </w:rPr>
        <w:t>Binet</w:t>
      </w:r>
      <w:proofErr w:type="spellEnd"/>
      <w:r w:rsidRPr="007B69A8">
        <w:rPr>
          <w:rFonts w:ascii="Georgia" w:hAnsi="Georgia"/>
        </w:rPr>
        <w:t xml:space="preserve"> in 1905 </w:t>
      </w:r>
      <w:proofErr w:type="gramStart"/>
      <w:r w:rsidRPr="007B69A8">
        <w:rPr>
          <w:rFonts w:ascii="Georgia" w:hAnsi="Georgia"/>
        </w:rPr>
        <w:t>in order to</w:t>
      </w:r>
      <w:proofErr w:type="gramEnd"/>
      <w:r w:rsidRPr="007B69A8">
        <w:rPr>
          <w:rFonts w:ascii="Georgia" w:hAnsi="Georgia"/>
        </w:rPr>
        <w:t xml:space="preserve"> identify students with low aptitudes that would be better served in “special schools.” </w:t>
      </w:r>
      <w:proofErr w:type="spellStart"/>
      <w:r w:rsidRPr="007B69A8">
        <w:rPr>
          <w:rFonts w:ascii="Georgia" w:hAnsi="Georgia"/>
        </w:rPr>
        <w:t>Binet</w:t>
      </w:r>
      <w:proofErr w:type="spellEnd"/>
      <w:r w:rsidRPr="007B69A8">
        <w:rPr>
          <w:rFonts w:ascii="Georgia" w:hAnsi="Georgia"/>
        </w:rPr>
        <w:t xml:space="preserve"> was ambivalent about whether intelligence was acquired or inherited and rejected the idea that intelligence existed in the individual as a “fixed quantity,” an attitude which he called a “brutal pessimism.” </w:t>
      </w:r>
      <w:r w:rsidR="003B24FC">
        <w:rPr>
          <w:rFonts w:ascii="Georgia" w:hAnsi="Georgia"/>
        </w:rPr>
        <w:fldChar w:fldCharType="begin" w:fldLock="1"/>
      </w:r>
      <w:r w:rsidR="00C95106">
        <w:rPr>
          <w:rFonts w:ascii="Georgia" w:hAnsi="Georgia"/>
        </w:rPr>
        <w:instrText>ADDIN CSL_CITATION { "citationItems" : [ { "id" : "ITEM-1", "itemData" : { "ISBN" : "0898591295", "author" : [ { "dropping-particle" : "", "family" : "Kamin", "given" : "Leon J", "non-dropping-particle" : "", "parse-names" : false, "suffix" : "" } ], "id" : "ITEM-1", "issued" : { "date-parts" : [ [ "1974" ] ] }, "publisher" : "Routledge", "publisher-place" : "New York", "title" : "The Science and Politics of IQ", "type" : "book" }, "uris" : [ "http://www.mendeley.com/documents/?uuid=3b383583-8b7c-453b-a23b-61e3b7134d82" ] } ], "mendeley" : { "formattedCitation" : "(Kamin 1974)", "plainTextFormattedCitation" : "(Kamin 1974)", "previouslyFormattedCitation" : "(Kamin 1974)" }, "properties" : { "noteIndex" : 11 }, "schema" : "https://github.com/citation-style-language/schema/raw/master/csl-citation.json" }</w:instrText>
      </w:r>
      <w:r w:rsidR="003B24FC">
        <w:rPr>
          <w:rFonts w:ascii="Georgia" w:hAnsi="Georgia"/>
        </w:rPr>
        <w:fldChar w:fldCharType="separate"/>
      </w:r>
      <w:r w:rsidR="003B24FC" w:rsidRPr="003B24FC">
        <w:rPr>
          <w:rFonts w:ascii="Georgia" w:hAnsi="Georgia"/>
          <w:noProof/>
        </w:rPr>
        <w:t>(Kamin 1974)</w:t>
      </w:r>
      <w:r w:rsidR="003B24FC">
        <w:rPr>
          <w:rFonts w:ascii="Georgia" w:hAnsi="Georgia"/>
        </w:rPr>
        <w:fldChar w:fldCharType="end"/>
      </w:r>
      <w:r w:rsidRPr="007B69A8">
        <w:rPr>
          <w:rFonts w:ascii="Georgia" w:hAnsi="Georgia"/>
        </w:rPr>
        <w:t xml:space="preserve">. </w:t>
      </w:r>
    </w:p>
    <w:p w14:paraId="6EB06FAF" w14:textId="7437C757" w:rsidR="00B72DEE" w:rsidRDefault="007B69A8" w:rsidP="006F7555">
      <w:pPr>
        <w:spacing w:line="480" w:lineRule="auto"/>
        <w:ind w:firstLine="720"/>
        <w:rPr>
          <w:ins w:id="22" w:author="Adrianna Bagnall-Munson" w:date="2018-01-23T08:02:00Z"/>
          <w:rFonts w:ascii="Georgia" w:hAnsi="Georgia"/>
        </w:rPr>
      </w:pPr>
      <w:r w:rsidRPr="007B69A8">
        <w:rPr>
          <w:rFonts w:ascii="Georgia" w:hAnsi="Georgia"/>
        </w:rPr>
        <w:t xml:space="preserve">Consistent with </w:t>
      </w:r>
      <w:r w:rsidR="00A250F1">
        <w:rPr>
          <w:rFonts w:ascii="Georgia" w:hAnsi="Georgia"/>
        </w:rPr>
        <w:t>developing notions</w:t>
      </w:r>
      <w:r w:rsidRPr="007B69A8">
        <w:rPr>
          <w:rFonts w:ascii="Georgia" w:hAnsi="Georgia"/>
        </w:rPr>
        <w:t xml:space="preserve"> of mental deficiency, the test assessed mental intelligence along a continuum measured against the normal population and the individual’s age. </w:t>
      </w:r>
      <w:r w:rsidR="00B72DEE">
        <w:rPr>
          <w:rFonts w:ascii="Georgia" w:hAnsi="Georgia"/>
        </w:rPr>
        <w:t xml:space="preserve">It delivered an Intelligence Quotient, a ratio that defined an individual’s latent mental </w:t>
      </w:r>
      <w:r w:rsidR="00B72DEE">
        <w:rPr>
          <w:rFonts w:ascii="Georgia" w:hAnsi="Georgia"/>
        </w:rPr>
        <w:lastRenderedPageBreak/>
        <w:t>capacity in contrast to the average in society. Because it measured intelligence as a portion of “normal” average intelligence levels, t</w:t>
      </w:r>
      <w:r w:rsidR="00A65367">
        <w:rPr>
          <w:rFonts w:ascii="Georgia" w:hAnsi="Georgia"/>
        </w:rPr>
        <w:t xml:space="preserve">he intelligence test </w:t>
      </w:r>
      <w:r w:rsidRPr="007B69A8">
        <w:rPr>
          <w:rFonts w:ascii="Georgia" w:hAnsi="Georgia"/>
        </w:rPr>
        <w:t xml:space="preserve">was easily incorporated into existing definitions of mental deficiency </w:t>
      </w:r>
      <w:r w:rsidR="00A65367">
        <w:rPr>
          <w:rFonts w:ascii="Georgia" w:hAnsi="Georgia"/>
        </w:rPr>
        <w:t>as ranges that corresponded to</w:t>
      </w:r>
      <w:r w:rsidR="00B72DEE">
        <w:rPr>
          <w:rFonts w:ascii="Georgia" w:hAnsi="Georgia"/>
        </w:rPr>
        <w:t xml:space="preserve"> </w:t>
      </w:r>
      <w:proofErr w:type="spellStart"/>
      <w:r w:rsidR="00B72DEE">
        <w:rPr>
          <w:rFonts w:ascii="Georgia" w:hAnsi="Georgia"/>
        </w:rPr>
        <w:t>Tredgold’</w:t>
      </w:r>
      <w:r w:rsidR="006606AA">
        <w:rPr>
          <w:rFonts w:ascii="Georgia" w:hAnsi="Georgia"/>
        </w:rPr>
        <w:t>s</w:t>
      </w:r>
      <w:proofErr w:type="spellEnd"/>
      <w:r w:rsidR="00A65367">
        <w:rPr>
          <w:rFonts w:ascii="Georgia" w:hAnsi="Georgia"/>
        </w:rPr>
        <w:t xml:space="preserve"> grades of mental deficiency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"Bachelard", "given" : "P.M.", "non-dropping-particle" : "", "parse-names" : false, "suffix" : "" } ], "container-title" : "Australasian Journal of Psychology and Philosophy", "id" : "ITEM-1", "issue" : "2", "issued" : { "date-parts" : [ [ "1931" ] ] }, "note" : "Bachelard argues that diagnosing feeblemindedness in children is important for the purpose of rehabilitating them and allowing them to develop into &amp;quot;self-supporting, happy and useful members of society.&amp;quot; &amp;quot;In this endeavor to untwist the Olivers rather than to pay for the incarceration of the Bill Sykeses, we try to take in hand the feeble-minded from early childhood, before mental arrest sets in, and give them an education which will, if not remedy their mental defect, at least so develop their hidden capacities, tha tthey will be self-supporting to a certain extent and will not remain a permanent danger to themselves and to society. The first question therefor is to determine which dchildren are feeble-minded; in other words, we must determine what kind of mental defect detectable in childhood will cause them to join the disorderly and expensive army of adult feeble-minded.&amp;quot; (120)\n\nThe earliest research on the feebleminded (by Downey, Fernald, and Pressey) was focused on identifying defect in the mental capacity of adults. Binet and Simon redirected the question toward children for the purpose of education. Thus, feeblemindedness was originally a diagnosis for adults who do not possess normal cognitive capacity. The extension to children was int he interest of curbing the long term effects of inadequacy. Bachelard frames feeblemindedness as the most high functioning of mental defectives (Idiots, imbeciles, and the feebleminded). &amp;quot;Feeble-minded are &amp;quot;persons in whose case there exists from birht or from an early age mental defectiveness not amounting to imbecility, yet so pronounced that they require care, supervision and control for their own protection or the protection of others, or in the case of children , that by reason of such defectiveness appear to be permanently incapable of recieving proper benefit from the instruction in ordinary schools.&amp;quot;&amp;quot; (122, quoting the English Mental Deficiency Act). The American terminology typically uses moron as the equivalent to feeble-minded. Bachelard says that in reality these distinctions are not helpful because they are ineffective for distinguishing a scale from lowest to the highest intelligence. \n\nDiagnosing feeblemindedness is most important for children because they are the hardest to diagnose, and because diagnosing them has the highest payoff in terms of rehabilitation. Also: &amp;quot;It is not so difficult to determine which adults are idiots, imbeciles or feeble-minded. The history of their case will show that in spite of opportunities they have never guarded themselves against common physical dangers, or have never been able to manage themselves or their affairs, or havs always required care, supervision and control for their own protection and the protection of others. From their proved inability to care for themselves we are justified in inferring their incapacity for learnign to do so, at least by our actual methods of healing and techng. A mistake, is made, is of less consequence; in the case of these mental dwarfs the mistake concerns only what might-have-been, if in their childhood proper mental nourishment had been supplied.&amp;quot; (122-123)\n\n&amp;quot;In the case of children the difficulty is emmeasurably greater: the criterion of actually not having adapted themselves socially and economically cannot be applied; they never yet have had an opportunity of testing their ability. Perhaps proper training, before mental crystalization sets in, may develop the minds of handicapped children sufficiently to enable them to take care of themselves. In the case of children with the possibility of training still before them we must find a practical criterion other than the social one. In their case there is required a diagnosis and a prognosis. We must determine the intellectual factor or factors whose absence cannot be remedied or supplied by training and invariably entails non-adaptability to a given social environment in adult life; and them we must devise tests that will accurately probe this factor or factors in the individual child. Before examining the possibility of doing this by means of known mental tests we may first ask: Can neurology from well-defined and invariable signs prognosticate feeble-mindedness in children?&amp;quot; (123). \n\nThe earliest research on mental retardation has required making a determination of mental retardation based on a calculation of mental age. Early psychologists and social workers &amp;quot;adopted, on the recommendation of Goddard in 1910, the Binet age of twelve as the upper limit of feeble-mindedness in the case of adults. In the case of children the accepted standard was a Binet-age retardation of more than two years when under nine years of age, and of more than three years when above nine.&amp;quot; (124) The standard of age 12 was established by French psychologists but some argue that a Binet-age of 9 might be more appropriate for adults as the upper limit for FM. However, there is a problem with using Intelligence tests at all for diagnosing FM in adults. Binet tests were designed to measure what we might call &amp;quot;school intelligence&amp;quot; which is unlikely to be relevant for what Bachelard calls social and industrial success. \n\nIn 1910, Stern suggested the intelligence quotient as a rough scale for the diagnosis of FM. Terman built on this by proposing the following classifications: 90-110, normal; 80-90, dull or backward, rarely feebleminded; 70-80, border-line deficiency, somteims dullness, often feeble-mindedness; below 70, definite feeblemindedness; 50-70, &amp;quot;moron&amp;quot;; 20-50, imbecile; below 20, idiot. This suggestion has generally been taken as reason to believe that anyone under 70 is definitely mentally defective. However, IQ is only good for measuring probabilities, not for diagnosing individuals. &amp;quot;But then we must always keep in mind the important practical principle , that in establishing general rules we may rest satisfied with probabilities, but in diagnosing feeble-mindedness in every individual case we must rest satisfied with nothing less than certainty. The word &amp;quot;feeble-mindedness&amp;quot; has a well-definied legal meaning implying permanent incapcity for ever leading an independent existence without some control or supervision...Common sense and natural humanity tell us that, before curtailing the liberty of and stigmatising an individual for life, we must have for our judgment a foundation of certainty.&amp;quot; (128). Bachelard concludes by saying that there is no one criterion which is appropriate for diagnosing feeble-mindedness. &amp;quot;For adults, the socio-industrial criterion is the ultimate and practical one, though the psychological criterion is essential. In the case of children the socio-industrial criterion cannot be applied. We are forced to prognosticate their future social and economic incompetence from the findings of the other criteris. This is an exceedingly difficult problem: in some cases it can be solved by experts, and in others time alone with solve it.... This criticism seems mainly destructive. But destruction of faulty work is necessary that it may give place to a better construction.&amp;quot; (128-129)\n\n&amp;quot;It is here maintained that it is not the business of the school to label any child as feeble-minded, before it has been given an opportunity of proving itself int he social and economic world.&amp;quot; (129)\n\n&amp;quot;Far more important than classifying children, on but probable psychological grounds and a hypothetical want of future social adaptation, into official dividions whose label will stigmatize and handicap them for life, is the constructive endeavour to explore the hidden potentialities of handicapped children and by adapted courses of instruction transform them into actualities; this treatment will offer to as many children as have it in them the chance to keep their good name and take an honourable place, however humble, in a society in which they will be allowed to move with freedome and self-respect.&amp;quot; (130)", "page" : "120-130", "title" : "Can we diagnose feeble-mindedness in children", "type" : "article-journal", "volume" : "9" }, "uris" : [ "http://www.mendeley.com/documents/?uuid=8c507a62-a89e-4006-bdd0-8412af98ff24" ] } ], "mendeley" : { "formattedCitation" : "(Bachelard 1931)", "manualFormatting" : "(Bachelard 1931, quotin Terman)", "plainTextFormattedCitation" : "(Bachelard 1931)", "previouslyFormattedCitation" : "(Bachelard 1931)"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(Bachelard 1931</w:t>
      </w:r>
      <w:r w:rsidR="00C95106">
        <w:rPr>
          <w:rFonts w:ascii="Georgia" w:hAnsi="Georgia"/>
          <w:noProof/>
        </w:rPr>
        <w:t>, quotin Terman</w:t>
      </w:r>
      <w:r w:rsidR="00C95106" w:rsidRPr="00C95106">
        <w:rPr>
          <w:rFonts w:ascii="Georgia" w:hAnsi="Georgia"/>
          <w:noProof/>
        </w:rPr>
        <w:t>)</w:t>
      </w:r>
      <w:r w:rsidR="00C95106">
        <w:rPr>
          <w:rFonts w:ascii="Georgia" w:hAnsi="Georgia"/>
        </w:rPr>
        <w:fldChar w:fldCharType="end"/>
      </w:r>
      <w:r w:rsidR="00A65367">
        <w:rPr>
          <w:rFonts w:ascii="Georgia" w:hAnsi="Georgia"/>
        </w:rPr>
        <w:t>.</w:t>
      </w:r>
      <w:r w:rsidRPr="007B69A8">
        <w:rPr>
          <w:rFonts w:ascii="Georgia" w:hAnsi="Georgia"/>
        </w:rPr>
        <w:t xml:space="preserve"> </w:t>
      </w:r>
      <w:commentRangeStart w:id="23"/>
      <w:r w:rsidRPr="007B69A8">
        <w:rPr>
          <w:rFonts w:ascii="Georgia" w:hAnsi="Georgia"/>
        </w:rPr>
        <w:t xml:space="preserve">Critically, the test allowed identification of individuals at the borderline of mental deficiency, those with an IQ around 70. </w:t>
      </w:r>
      <w:commentRangeEnd w:id="23"/>
      <w:r w:rsidR="006606AA">
        <w:rPr>
          <w:rStyle w:val="CommentReference"/>
        </w:rPr>
        <w:commentReference w:id="23"/>
      </w:r>
      <w:r w:rsidRPr="007B69A8">
        <w:rPr>
          <w:rFonts w:ascii="Georgia" w:hAnsi="Georgia"/>
        </w:rPr>
        <w:t xml:space="preserve">This population was particularly of interest because they were the most “risky”. Risky because they were believed to have a propensity toward criminal behavior; at risk because they might seem normal </w:t>
      </w:r>
      <w:r w:rsidR="00A65367">
        <w:rPr>
          <w:rFonts w:ascii="Georgia" w:hAnsi="Georgia"/>
        </w:rPr>
        <w:t xml:space="preserve">even though they </w:t>
      </w:r>
      <w:r w:rsidRPr="007B69A8">
        <w:rPr>
          <w:rFonts w:ascii="Georgia" w:hAnsi="Georgia"/>
        </w:rPr>
        <w:t xml:space="preserve">lack the skills to protect themselves; and importantly, a risk to society because they were most likely to be found among immigrants and the lower classes who would reproduce mental deficiency in their children and contribute to “the large army of feebleminded” who were incapable of contributing to society yet dependent on society’s </w:t>
      </w:r>
      <w:commentRangeStart w:id="24"/>
      <w:r w:rsidRPr="007B69A8">
        <w:rPr>
          <w:rFonts w:ascii="Georgia" w:hAnsi="Georgia"/>
        </w:rPr>
        <w:t>resources</w:t>
      </w:r>
      <w:commentRangeEnd w:id="24"/>
      <w:r w:rsidR="006606AA">
        <w:rPr>
          <w:rStyle w:val="CommentReference"/>
        </w:rPr>
        <w:commentReference w:id="24"/>
      </w:r>
      <w:r w:rsidRPr="007B69A8">
        <w:rPr>
          <w:rFonts w:ascii="Georgia" w:hAnsi="Georgia"/>
        </w:rPr>
        <w:t xml:space="preserve">. </w:t>
      </w:r>
    </w:p>
    <w:p w14:paraId="771B2416" w14:textId="1DF04FE2" w:rsidR="007B69A8" w:rsidRPr="007B69A8" w:rsidRDefault="00B72DEE" w:rsidP="006F7555">
      <w:pPr>
        <w:spacing w:line="480" w:lineRule="auto"/>
        <w:ind w:firstLine="720"/>
        <w:rPr>
          <w:rFonts w:ascii="Georgia" w:hAnsi="Georgia"/>
        </w:rPr>
      </w:pPr>
      <w:commentRangeStart w:id="25"/>
      <w:r w:rsidRPr="007B69A8">
        <w:rPr>
          <w:rFonts w:ascii="Georgia" w:hAnsi="Georgia"/>
        </w:rPr>
        <w:t xml:space="preserve">The IQ test was translated and brought to the United States by Lewis </w:t>
      </w:r>
      <w:proofErr w:type="spellStart"/>
      <w:r w:rsidRPr="007B69A8">
        <w:rPr>
          <w:rFonts w:ascii="Georgia" w:hAnsi="Georgia"/>
        </w:rPr>
        <w:t>Terman</w:t>
      </w:r>
      <w:proofErr w:type="spellEnd"/>
      <w:r w:rsidRPr="007B69A8">
        <w:rPr>
          <w:rFonts w:ascii="Georgia" w:hAnsi="Georgia"/>
        </w:rPr>
        <w:t xml:space="preserve">, an experimental psychologist at Stanford, Henry Goddard, a psychologist at the Vineland training School, and Robert Yerkes, a comparative psychologist at Harvard. Both </w:t>
      </w:r>
      <w:proofErr w:type="spellStart"/>
      <w:r w:rsidRPr="007B69A8">
        <w:rPr>
          <w:rFonts w:ascii="Georgia" w:hAnsi="Georgia"/>
        </w:rPr>
        <w:t>Terman</w:t>
      </w:r>
      <w:proofErr w:type="spellEnd"/>
      <w:r w:rsidRPr="007B69A8">
        <w:rPr>
          <w:rFonts w:ascii="Georgia" w:hAnsi="Georgia"/>
        </w:rPr>
        <w:t xml:space="preserve"> and Goddard were students of Burnham. </w:t>
      </w:r>
      <w:r>
        <w:rPr>
          <w:rFonts w:ascii="Georgia" w:hAnsi="Georgia"/>
        </w:rPr>
        <w:t>In the United States, m</w:t>
      </w:r>
      <w:r w:rsidR="007B69A8" w:rsidRPr="007B69A8">
        <w:rPr>
          <w:rFonts w:ascii="Georgia" w:hAnsi="Georgia"/>
        </w:rPr>
        <w:t xml:space="preserve">ental intelligence </w:t>
      </w:r>
      <w:r>
        <w:rPr>
          <w:rFonts w:ascii="Georgia" w:hAnsi="Georgia"/>
        </w:rPr>
        <w:t>came to be considered</w:t>
      </w:r>
      <w:r w:rsidR="007B69A8" w:rsidRPr="007B69A8">
        <w:rPr>
          <w:rFonts w:ascii="Georgia" w:hAnsi="Georgia"/>
        </w:rPr>
        <w:t xml:space="preserve"> fixed a</w:t>
      </w:r>
      <w:r w:rsidR="00A65367">
        <w:rPr>
          <w:rFonts w:ascii="Georgia" w:hAnsi="Georgia"/>
        </w:rPr>
        <w:t>t</w:t>
      </w:r>
      <w:r w:rsidR="007B69A8" w:rsidRPr="007B69A8">
        <w:rPr>
          <w:rFonts w:ascii="Georgia" w:hAnsi="Georgia"/>
        </w:rPr>
        <w:t xml:space="preserve"> birth and heritable. As a result, Goddard along with others supported sterilization and segregation as eugenic interventions into a feeblemindedness that could not be cured. This story is well known and has been elaborated on quite extensively</w:t>
      </w:r>
      <w:r w:rsidR="00A65367">
        <w:rPr>
          <w:rFonts w:ascii="Georgia" w:hAnsi="Georgia"/>
        </w:rPr>
        <w:t xml:space="preserve"> </w:t>
      </w:r>
      <w:r w:rsidR="00C95106">
        <w:rPr>
          <w:rFonts w:ascii="Georgia" w:hAnsi="Georgia"/>
        </w:rPr>
        <w:fldChar w:fldCharType="begin" w:fldLock="1"/>
      </w:r>
      <w:r w:rsidR="00C95106">
        <w:rPr>
          <w:rFonts w:ascii="Georgia" w:hAnsi="Georgia"/>
        </w:rPr>
        <w:instrText>ADDIN CSL_CITATION { "citationItems" : [ { "id" : "ITEM-1", "itemData" : { "ISBN" : "0520203577", "author" : [ { "dropping-particle" : "", "family" : "Trent", "given" : "James W", "non-dropping-particle" : "", "parse-names" : false, "suffix" : "" } ], "id" : "ITEM-1", "issued" : { "date-parts" : [ [ "1994" ] ] }, "publisher" : "Univ of California Press", "title" : "Inventing the Feeble Mind: A History of Mental Retardation in the United States", "type" : "book" }, "uris" : [ "http://www.mendeley.com/documents/?uuid=9f6306cc-e234-48bb-ae1f-55f0f32290b0" ] }, { "id" : "ITEM-2", "itemData" : { "ISBN" : "0691017158", "author" : [ { "dropping-particle" : "", "family" : "Carson", "given" : "John", "non-dropping-particle" : "", "parse-names" : false, "suffix" : "" } ], "id" : "ITEM-2", "issued" : { "date-parts" : [ [ "2007" ] ] }, "publisher" : "Princeton University Press", "title" : "The measure of merit: Talents, intelligence, and inequality in the French and American republics, 1750-1940", "type" : "book" }, "uris" : [ "http://www.mendeley.com/documents/?uuid=6af0875f-c724-44fa-b5b2-0dd44b3c2d50" ] } ], "mendeley" : { "formattedCitation" : "(Carson 2007; Trent 1994)", "plainTextFormattedCitation" : "(Carson 2007; Trent 1994)", "previouslyFormattedCitation" : "(Carson 2007; Trent 1994)"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(Carson 2007; Trent 1994)</w:t>
      </w:r>
      <w:r w:rsidR="00C95106">
        <w:rPr>
          <w:rFonts w:ascii="Georgia" w:hAnsi="Georgia"/>
        </w:rPr>
        <w:fldChar w:fldCharType="end"/>
      </w:r>
      <w:r w:rsidR="007B69A8" w:rsidRPr="007B69A8">
        <w:rPr>
          <w:rFonts w:ascii="Georgia" w:hAnsi="Georgia"/>
        </w:rPr>
        <w:t xml:space="preserve">. </w:t>
      </w:r>
      <w:commentRangeEnd w:id="25"/>
      <w:r w:rsidR="006606AA">
        <w:rPr>
          <w:rStyle w:val="CommentReference"/>
        </w:rPr>
        <w:commentReference w:id="25"/>
      </w:r>
    </w:p>
    <w:p w14:paraId="67445D58" w14:textId="7279B35F" w:rsidR="007B69A8" w:rsidRPr="007B69A8" w:rsidRDefault="007B69A8" w:rsidP="006F7555">
      <w:pPr>
        <w:spacing w:line="480" w:lineRule="auto"/>
        <w:ind w:firstLine="720"/>
        <w:rPr>
          <w:rFonts w:ascii="Georgia" w:hAnsi="Georgia"/>
        </w:rPr>
      </w:pPr>
      <w:r w:rsidRPr="007B69A8">
        <w:rPr>
          <w:rFonts w:ascii="Georgia" w:hAnsi="Georgia"/>
        </w:rPr>
        <w:t xml:space="preserve">While the development of the intelligence test was revolutionary for identifying and diagnosing the feebleminded, </w:t>
      </w:r>
      <w:r w:rsidR="006606AA">
        <w:rPr>
          <w:rFonts w:ascii="Georgia" w:hAnsi="Georgia"/>
        </w:rPr>
        <w:t>it</w:t>
      </w:r>
      <w:r w:rsidRPr="007B69A8">
        <w:rPr>
          <w:rFonts w:ascii="Georgia" w:hAnsi="Georgia"/>
        </w:rPr>
        <w:t xml:space="preserve"> was quickly criticized for ignoring critical aspects of feeblemindedness</w:t>
      </w:r>
      <w:r w:rsidR="006606AA">
        <w:rPr>
          <w:rFonts w:ascii="Georgia" w:hAnsi="Georgia"/>
        </w:rPr>
        <w:t xml:space="preserve"> when it was used alone</w:t>
      </w:r>
      <w:r w:rsidRPr="007B69A8">
        <w:rPr>
          <w:rFonts w:ascii="Georgia" w:hAnsi="Georgia"/>
        </w:rPr>
        <w:t xml:space="preserve">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"Findlay", "given" : "Leonard", "non-dropping-particle" : "", "parse-names" : false, "suffix" : "" } ], "container-title" : "Post-Graduate Medical Journal", "id" : "ITEM-1", "issue" : "115", "issued" : { "date-parts" : [ [ "1935" ] ] }, "note" : "Findlay joins others of the era in touting the \u201cmeasurement of intelligence\u201d as a great advance because it allows definite identification of mental deficiency and an estimation of degree. He also says that we should use this in moderation because it can lead to negative conclusions because it ignores other information that is relevant for identification of MD and groups mental deficiency originating from different sources. As part of his caution, he points out that intelligence has normal variation. He also says the intelligence is inherited. A fact that is being used by the Department Committee on Sterilization.", "page" : "182-186", "title" : "The Nature of Mental Deficiency", "type" : "article-journal", "volume" : "11" }, "uris" : [ "http://www.mendeley.com/documents/?uuid=133f5f0b-ccbd-4e13-b982-525124fe2d6a" ] } ], "mendeley" : { "formattedCitation" : "(Findlay 1935)", "plainTextFormattedCitation" : "(Findlay 1935)", "previouslyFormattedCitation" : "(Findlay 1935)"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(Findlay 1935)</w:t>
      </w:r>
      <w:r w:rsidR="00C95106">
        <w:rPr>
          <w:rFonts w:ascii="Georgia" w:hAnsi="Georgia"/>
        </w:rPr>
        <w:fldChar w:fldCharType="end"/>
      </w:r>
      <w:r w:rsidRPr="007B69A8">
        <w:rPr>
          <w:rFonts w:ascii="Georgia" w:hAnsi="Georgia"/>
        </w:rPr>
        <w:t>.</w:t>
      </w:r>
      <w:r w:rsidR="006606AA">
        <w:rPr>
          <w:rFonts w:ascii="Georgia" w:hAnsi="Georgia"/>
        </w:rPr>
        <w:t xml:space="preserve"> This was especially true for individuals at the borderline between normalcy and feeblemindedness.</w:t>
      </w:r>
      <w:r w:rsidRPr="007B69A8">
        <w:rPr>
          <w:rFonts w:ascii="Georgia" w:hAnsi="Georgia"/>
        </w:rPr>
        <w:t xml:space="preserve"> If it misdiagnosed, it could miss individuals on either side, stigmatizing </w:t>
      </w:r>
      <w:proofErr w:type="spellStart"/>
      <w:r w:rsidRPr="007B69A8">
        <w:rPr>
          <w:rFonts w:ascii="Georgia" w:hAnsi="Georgia"/>
        </w:rPr>
        <w:t>normals</w:t>
      </w:r>
      <w:proofErr w:type="spellEnd"/>
      <w:r w:rsidRPr="007B69A8">
        <w:rPr>
          <w:rFonts w:ascii="Georgia" w:hAnsi="Georgia"/>
        </w:rPr>
        <w:t xml:space="preserve"> and leaving the feebleminded without care </w:t>
      </w:r>
      <w:r w:rsidR="00C95106">
        <w:rPr>
          <w:rFonts w:ascii="Georgia" w:hAnsi="Georgia"/>
        </w:rPr>
        <w:fldChar w:fldCharType="begin" w:fldLock="1"/>
      </w:r>
      <w:r w:rsidR="00C95106">
        <w:rPr>
          <w:rFonts w:ascii="Georgia" w:hAnsi="Georgia"/>
        </w:rPr>
        <w:instrText>ADDIN CSL_CITATION { "citationItems" : [ { "id" : "ITEM-1", "itemData" : { "ISSN" : "1939-1854", "author" : [ { "dropping-particle" : "", "family" : "Doll", "given" : "Edgar A", "non-dropping-particle" : "", "parse-names" : false, "suffix" : "" } ], "container-title" : "Journal of applied psychology", "id" : "ITEM-1", "issue" : "2", "issued" : { "date-parts" : [ [ "1940" ] ] }, "page" : "160", "publisher" : "American Psychological Association", "title" : "The Social Basis of Mental Diagnosis", "type" : "article-journal", "volume" : "24" }, "uris" : [ "http://www.mendeley.com/documents/?uuid=61dc3fad-0f5b-428f-8058-97e2906b62f2" ] }, { "id" : "ITEM-2", "itemData" : { "author" : [ { "dropping-particle" : "", "family" : "Doll", "given" : "Edgar A", "non-dropping-particle" : "", "parse-names" : false, "suffix" : "" } ], "container-title" : "Journal of Consulting Psychology", "id" : "ITEM-2", "issued" : { "date-parts" : [ [ "1940" ] ] }, "note" : "In this paper, Doll makes the argument that mental defectives can be successfully placed in family homes. He references a program in Gheel, Belgium (a program he wrote about in another paper): &amp;quot;Here the patients are placed in suitable private homes where they &amp;quot;live as ordinary mebers of private families&amp;quot; and are treated sympathetically and kindly by other residents of the town. The central institution is in close contact with each foster home and keeps a careful and detailed check on each patient.&amp;quot; (15) Similar programs are being carried out in Germany, Scotland, France, Switzerland, and Hungary. Newark State School has also implemented a successful family care program. \n\nResearch on these programs has shown that they can be successfully implemented, that it is possible to find suitable families, that adequate provision can be found, that patients are happier and more useful when given greater freedom than is allowed in the institution, and that the cost of these programs saves at least the overhead costs of plant and equipment. He says that institutions are the most well poised to provide these services and that if they don't, they &amp;quot;may find themselves relegated to the less important instead of the most important role in such programs.&amp;quot; (16)", "page" : "15-16", "title" : "Family Care of Mental Defectives", "type" : "article-journal" }, "uris" : [ "http://www.mendeley.com/documents/?uuid=46f6c32b-a260-4069-a70e-c9da5aa05176" ] } ], "mendeley" : { "formattedCitation" : "(Doll 1940a, 1940c)", "plainTextFormattedCitation" : "(Doll 1940a, 1940c)", "previouslyFormattedCitation" : "(Doll 1940a, 1940c)"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(Doll 1940a, 1940c)</w:t>
      </w:r>
      <w:r w:rsidR="00C95106">
        <w:rPr>
          <w:rFonts w:ascii="Georgia" w:hAnsi="Georgia"/>
        </w:rPr>
        <w:fldChar w:fldCharType="end"/>
      </w:r>
      <w:r w:rsidRPr="007B69A8">
        <w:rPr>
          <w:rFonts w:ascii="Georgia" w:hAnsi="Georgia"/>
        </w:rPr>
        <w:t xml:space="preserve">. Misused, the test was a potential tool to “diagnose” individuals at risk to be social problems, even if they were not mentally deficient. </w:t>
      </w:r>
    </w:p>
    <w:p w14:paraId="1E109998" w14:textId="6484DFE9" w:rsidR="00FF3E2A" w:rsidRPr="002221DD" w:rsidRDefault="007B69A8" w:rsidP="00BE2FD0">
      <w:pPr>
        <w:spacing w:line="480" w:lineRule="auto"/>
        <w:ind w:firstLine="720"/>
        <w:rPr>
          <w:rFonts w:ascii="Georgia" w:hAnsi="Georgia"/>
        </w:rPr>
      </w:pPr>
      <w:r w:rsidRPr="007B69A8">
        <w:rPr>
          <w:rFonts w:ascii="Georgia" w:hAnsi="Georgia"/>
        </w:rPr>
        <w:lastRenderedPageBreak/>
        <w:t xml:space="preserve">The misuse of the intelligence test was especially problematic because existing methods of care and supervision available to the feebleminded involved a loss of civil rights, through their incarceration in institutions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"Doll", "given" : "Edgar A", "non-dropping-particle" : "", "parse-names" : false, "suffix" : "" } ], "container-title" : "The Journal of Abnormal and Social Psychology", "id" : "ITEM-1", "issue" : "4", "issued" : { "date-parts" : [ [ "1948" ] ] }, "note" : "Goddard proposed the term Moron as a way to get around the confusion of using the term feebleminded for all degrees of mental deficiency and for the highest grade. A moron is the highest grade of feeblemindedness. It refers &amp;quot;to those so developmentally lacking in good sense or practical judgment as to be in need of social assistance or supervision.&amp;quot; (495) Others have used &amp;quot;proximate (Goddard) or &amp;quot;almost&amp;quot; (Mac-Murchy). \n\n&amp;quot;In the generic sense a feebleminded person is &amp;quot;one who cannot manage himself or his affairs with ordinary prudence without the guardianship or supervision of another.&amp;quot;&amp;quot; (495) The crucial question when it comes to morons is how to distinguish them from normals. &amp;quot;What is the borderline between competence and incompetence? Or, to put it a little differently, what degree of social incompetence marks off the moron from the normal person?&amp;quot; (496) In this process of distinguishing morons from normal individuals, a measurement of social competence is crucial, as adjudication just from mental competnece could result in some normals being considered feebleminded. Subjecting a normal person to the whole social program in place for dealing with the feebleminded would be dangerous because it entails a loss of civil rights. The White House sub committee on Mental Deficiency addressed this by presenting a distinction between intellectual morons and social morons, suggesting that the difference between the two lay in their social personalities. \n\n&amp;quot;If our definitions are correct, the social adequacy of the feebleminded moron reflects an all-around biosocial inadequacy resulting from organic or constitutional inferiority. While the social inadequacy of the feebleminded moron can be ameliorated in appreciable degree by adequate programs of custody, treatment, and training, such a moron rarely if ever ecomes a completely self-sustaining or socially sufficient indvidual.&amp;quot; (498)\n\nWhen they are in classes or training programs together, the feebleminded and the intellectual morons have different outcomes. &amp;quot;Here the really feebleminded learn but meagerly in all taining activities, whereas the normals, although scholastically handicapped, do well in social and occupational situations. Similarly, a number of intellectual mroons may be found in any large institutional population of generally feebleminded persons. These not feebleminded individuals are the stars of the &amp;quot;campus&amp;quot; and the most promising prospects for parole as self-sustaining or self-sufficient presons.&amp;quot; (499) Distinguishing between the two groups is important for both research and the implementation of social programs.", "page" : "495-501", "title" : "What is a Moron?", "type" : "article-journal", "volume" : "43" }, "uris" : [ "http://www.mendeley.com/documents/?uuid=2cbf97cb-7527-4243-928e-8afe797f540a" ] } ], "mendeley" : { "formattedCitation" : "(Doll 1948)", "plainTextFormattedCitation" : "(Doll 1948)", "previouslyFormattedCitation" : "(Doll 1948)"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(Doll 1948)</w:t>
      </w:r>
      <w:r w:rsidR="00C95106">
        <w:rPr>
          <w:rFonts w:ascii="Georgia" w:hAnsi="Georgia"/>
        </w:rPr>
        <w:fldChar w:fldCharType="end"/>
      </w:r>
      <w:r w:rsidRPr="007B69A8">
        <w:rPr>
          <w:rFonts w:ascii="Georgia" w:hAnsi="Georgia"/>
        </w:rPr>
        <w:t>. Writers at the time considered custodial institutions well suited to lower grades of the feebleminded that were like children and required close supervision and intensive care.</w:t>
      </w:r>
      <w:r w:rsidR="00A65367">
        <w:rPr>
          <w:rFonts w:ascii="Georgia" w:hAnsi="Georgia"/>
        </w:rPr>
        <w:t xml:space="preserve"> However, f</w:t>
      </w:r>
      <w:r w:rsidRPr="007B69A8">
        <w:rPr>
          <w:rFonts w:ascii="Georgia" w:hAnsi="Georgia"/>
        </w:rPr>
        <w:t xml:space="preserve">or “high-grade sub-normal adults whose only need is usually for temporary protection against society, and for a certain amount of guidance and control,”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"Tizard", "given" : "Jack", "non-dropping-particle" : "", "parse-names" : false, "suffix" : "" } ], "container-title" : "The British Journal of Psychiatry", "id" : "ITEM-1", "issue" : "405", "issued" : { "date-parts" : [ [ "1950" ] ] }, "note" : "This paper is a report on a series of cognitive and motor tests of high grade male mental defectives. \n\nQuoting the mental deficiency act of 1927 (British?) Tizard defines MD as: &amp;quot;mental defectiveness means a condition of arrested or incomplete development of mind existing before the age of 18 years.&amp;quot; The problem with this definition according to Tizard is that it does not give any criteria by which MD should be assess. However, &amp;quot;it is generally agreed that before an individual an be judged to be mentally defective he should be shown to be both cognitively defective, and in need of care, supervision, and control.&amp;quot; (890) The Binet-Simon test enabled practitioners to adjudicate mental deficiency based on cognitive ability alone, 70-75 is considered to be the upper limit. However, there are many MD who fall below this line who should probably not be considered mentally deficient. \n\nThere have been many attempts to identify the cut off limits for IQ and the grades of MD. Ex. Penrose 1949 offers a traditional classification of grades of MD: &amp;quot;According to this, the feebleminded have, as children, I.Q,'s of 50-69, and as adults, mental ages of 7-10; imbeciles have, as children, I.Q.'s of 20-49, and as adults, mental ages of from 3-6; idiots have I.Q.'s under 20, or mental ages under 3 years.&amp;quot; (890). Quoting Guttman (1946) he says that spciel consideration must be made in diagnosing a MD with an IQ over 75. Tredgold has come out against the use of IQ to diagnose FM, saying that it is social adaption that is important. Overall, the literature agrees that intelligence tests are useful, that intelligence is only one factor to consider for the FM (but not for imbeciles and idiots), although they may be dull or normal, there will be very few FM diagnosed with an IQ over 75. \n\nTizard gave the following intelligence tests to his subjects: Kohs Blocks, Alexander version; Progressive Matrices, 1938, untimed; Binet Vocabulary subtest of 1937, Terman Merrill Revision, Form L.; Porteus Maze test, Vineland Revision; Cattell Non-Verbal Intelligence Test. Form I.B. All of their subjects had relatively high intelligence scores, between 70-80. In a comparison with the scores from their certifying officers, Tizard finds that the patients were recorded as having a much lower IQ than they found. They also give other tests to assess other abilities these patients have. Most of the focus has been on developing intelligence tests, so these tests are not fully developed. They use the United States Employment Service General Aptitude Test Battery and Heath's Rail-Walking test of locomotor coordination.\n\nThey find the following: There are discrepancies of up to 20 points between the mean and median I.Q.'s on the various tests. The scores found in this study are consistently higher than the reports given by certifying officers. The general aptitude test battery shows that MD are less retarded in form perception and spatial aptitude than hand-eye coordination, manual dexterity, finger dexterity, and motor speed. \n\nThe problem of the high grade mentally deficient is that there are very few institutional settings that are good for the mentally deficient. The over diagnosis of MD &amp;quot;would not matter greatly if the dull and often unstable adults, who are at present certified as mentally defective, were able to be given the care, supervision and control they need, in institutions and homes designed to deal with just this type of patient. Unfortunately this is by not means the case to-day. There are few institutions in the country which do not include in their population both low-grade custodial cases, and those high-grade sub-normal adults whose only need is usually for temporary protection against society, and for a certain amoung of guidance and control.&amp;quot; (901) While large institutions try to set up separate wards and programs for high grades, complete segregation is not always possible. They suggests experiments in separate institutions for high grades.", "page" : "889-907", "title" : "The abilities of adolescent and adult high-grade male defectives", "type" : "article-journal", "volume" : "96" }, "locator" : "901", "uris" : [ "http://www.mendeley.com/documents/?uuid=1338e066-fc3c-4ac3-b3a7-58d89ac857f2" ] } ], "mendeley" : { "formattedCitation" : "(Tizard 1950:901)", "plainTextFormattedCitation" : "(Tizard 1950:901)", "previouslyFormattedCitation" : "(Tizard 1950:901)" }, "properties" : { "noteIndex" : 11 }, "schema" : "https://github.com/citation-style-language/schema/raw/master/csl-citation.json" }</w:instrText>
      </w:r>
      <w:r w:rsidR="00C95106">
        <w:rPr>
          <w:rFonts w:ascii="Georgia" w:hAnsi="Georgia"/>
        </w:rPr>
        <w:fldChar w:fldCharType="separate"/>
      </w:r>
      <w:r w:rsidR="00C95106" w:rsidRPr="00C95106">
        <w:rPr>
          <w:rFonts w:ascii="Georgia" w:hAnsi="Georgia"/>
          <w:noProof/>
        </w:rPr>
        <w:t>(Tizard 1950:901)</w:t>
      </w:r>
      <w:r w:rsidR="00C95106">
        <w:rPr>
          <w:rFonts w:ascii="Georgia" w:hAnsi="Georgia"/>
        </w:rPr>
        <w:fldChar w:fldCharType="end"/>
      </w:r>
      <w:r w:rsidRPr="007B69A8">
        <w:rPr>
          <w:rFonts w:ascii="Georgia" w:hAnsi="Georgia"/>
        </w:rPr>
        <w:t xml:space="preserve"> the institution was completely unsuited. Tizard, a New Zealand psychologist and president of The British Psychological society, called for the development of standards for the diagnosis of all aspects of mental deficiency, including social failure, which continued to be left to professional discretion, primarily by medical doctors and psychiatrists.</w:t>
      </w:r>
      <w:r w:rsidR="006606AA">
        <w:rPr>
          <w:rFonts w:ascii="Georgia" w:hAnsi="Georgia"/>
        </w:rPr>
        <w:t xml:space="preserve"> The hope was that alternative tools of measurement would help to clarify the diagnosis of individuals at the threshold between normal and deficient that was introduced by the intelligence test. </w:t>
      </w:r>
    </w:p>
    <w:p w14:paraId="49074653" w14:textId="77777777" w:rsidR="00E90150" w:rsidRPr="00D7030F" w:rsidRDefault="00E90150" w:rsidP="008048BC">
      <w:pPr>
        <w:spacing w:line="480" w:lineRule="auto"/>
        <w:rPr>
          <w:rFonts w:ascii="Georgia" w:hAnsi="Georgia"/>
          <w:i/>
        </w:rPr>
      </w:pPr>
      <w:r w:rsidRPr="00D7030F">
        <w:rPr>
          <w:rFonts w:ascii="Georgia" w:hAnsi="Georgia"/>
          <w:i/>
        </w:rPr>
        <w:t>Vineland Scale of Social Maturity</w:t>
      </w:r>
    </w:p>
    <w:p w14:paraId="5B91B4BB" w14:textId="387DA9FD" w:rsidR="000D6CB2" w:rsidRPr="000D6CB2" w:rsidRDefault="000D6CB2" w:rsidP="006F7555">
      <w:pPr>
        <w:spacing w:line="480" w:lineRule="auto"/>
        <w:ind w:firstLine="720"/>
        <w:rPr>
          <w:rFonts w:ascii="Georgia" w:hAnsi="Georgia"/>
        </w:rPr>
      </w:pPr>
      <w:proofErr w:type="gramStart"/>
      <w:r w:rsidRPr="000D6CB2">
        <w:rPr>
          <w:rFonts w:ascii="Georgia" w:hAnsi="Georgia"/>
        </w:rPr>
        <w:t>In an attempt to</w:t>
      </w:r>
      <w:proofErr w:type="gramEnd"/>
      <w:r w:rsidRPr="000D6CB2">
        <w:rPr>
          <w:rFonts w:ascii="Georgia" w:hAnsi="Georgia"/>
        </w:rPr>
        <w:t xml:space="preserve"> settle the debate about the use of the intelligence test, emphasis was put on the social aspects of feeblemindedness that were not measured by intelligence tests. Practitioners argued that measuring “social insufficiency”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"Berry", "given" : "Richard J.A.", "non-dropping-particle" : "", "parse-names" : false, "suffix" : "" }, { "dropping-particle" : "", "family" : "Gordon", "given" : "R.G.", "non-dropping-particle" : "", "parse-names" : false, "suffix" : "" } ], "id" : "ITEM-1", "issued" : { "date-parts" : [ [ "1931" ] ] }, "note" : "Social inefficiency is the greatest problem of the modern state according to Berry and Gordon. \n\nChapter 1: The Problem of Mental Deficiency\nMental Deficiency Act of 1913 divorced MD from insanity and attributed it to a failure of brain development. &amp;quot;What is mental deficiency? Mental Deficiency is a partial or complete premature arrest of brain growth and development, especially of the minute cells of the brain, which occurs either before birth or sometime between birth and the age of puberty. In consequence of this arrest, the individual is unable to react to his environment in the manner regarded as normal by the average member of Society.&amp;quot; (2). According to the British Royal Commission of 1908, &amp;quot;mental deficiency is a state of mental defect from birth or from an early age, due to incomplete cerebral development, in consequence of which the person is unable to perform his duty, as a member of society, in the position of life to which he is born.&amp;quot; (3) The contend that MD is neither a disease nor curable because the damage is done before birth. While the MD will never &amp;quot;grow out of it,&amp;quot; they can be brought up through proper medical care. \n\nThe normal stages of development: (I have a great picture of pages 6-7 that shows a graphic depiction of this development)\n1. Male and female germ plasm\n2. Nine months of intra-uterine life\n3. Birth\n4. The years of infancy\n5. Years of childhood\n6. A year of pre-adolescence\n7. The years of puberty\n8. The years of adolescence\n9. The years of adult life \n\nIn puberty, 92% of brain growth is completed. They say that a majority of the population never progresses past this and makes up the upper limits of feeblemindedness. In adolescence (through age 20, brain growth is completed and bodily and sexal growth also reaches maturity. Adulthood marks the completion of brain growth. &amp;quot;From these basal physiological facts of natural growth, the mentally deficient show many departures, so much so indeed that every case becomes an individual study in itself.&amp;quot; (9)They emphasize this again through their description of the education of MD. They say that most all MD are educable to some extent. What is needed is to identify the specific capabilities of the individual. This likely means abandoning typical scholastic pursuits in favor of manual tasks. \n\nFour legal types of defectives according to the MD Act of 1927:\nIdiots, Imbeciles, Feeble-minded, and moral imbeciles (or moral defectives)\nIdiots: &amp;quot;Persons in whose case there ixists mental defectiveness of such a degree that they are unable to guard themselves against common physical dangers.&amp;quot; \nImbeciles: &amp;quot;Persons in whose case there exists mentla defectiveness which though not amounting to idiocy is yet so pronounced that they are incapable of managing themselves and their affairs, or, in the case of children, of being taught to do so.&amp;quot; \nFeeble-minded: &amp;quot;persons in whose case there exists mental defectiveness which, though not amounting to imbecility, is yet so pronounced that they require care, supervision and control for their own protection or for the protection of others, or, in the case of children, that they appeat to be temporarily incapable by reason of such defectiveness of recieving proper benefit form the instruction in ordinary schools.&amp;quot; \nMoral Defectives: &amp;quot;persons in whose case there exists mental defectiveness coupled with strongly vicious or criminal propensities, and who require care, supervision and control for the protection of others.&amp;quot; \nMental Defect: &amp;quot;a condition of arrested or incomplete development of mind existing before the age of eighteen years, whether arising from inherent causes or induced by disease or injury.&amp;quot; (14)\n\nAlthough the law recognizes these four types of MD, distinguishing between them is not really very easy. There is also the reality that many of them are very close to being normal. The authors suggest that some MD could get along perfectly fine in simpler societies. Modern society however is too complex for them. All four types of MD are what Tredgold calls amentia, or &amp;quot;without a mind&amp;quot; &amp;quot;in consequence of which they appear to be, and actually are, of less than average common sense and intelligence in their life behavior, and social reactions.&amp;quot; (16) The authors suggest that this term was developed by Professor J. Shaw Bolton of Leeds in 1912. \n\nThey suggest three sides of MD\n1. Medical: causes of MD\n2. Legal: consequences of MD\n3. Educational: treatment of MD?\n\nThere is also the social side of MD. This concerns the average normal citizen. They cite Professor Karl Pearson of London University who suggested that the mental defective should actually be called socially inefficient. This is a major problem for modenr society because prostitutes and criminals are recruited from the higher grades of the MD. However, as much of a modern day menace as MD is, it should be recognized that MD has always been a reality. &amp;quot;Mental deficiency always has been, is now, and ever will be a social problem of human society, and the more complex that human society becomes, the more difficulties will be put in the way of the social adjustment of the individual and the larger will be the number of mental deficients or social ineffecients&amp;quot; (21). \n\nThe FM are especially a problem for civil society. Quoting Groszman (1917) they highlight the political attitude toward the FM: &amp;quot;We may admit that aments of feeble-minded can have as little recognition os independent citizens of a political body as have dements or insane and it may be also accepted that the dull portion of our comonwealth, they who can hardly be expected to have a clear conception fo the purposes and responsibilities of government...form a grave problem in the regulation of civic rights.&amp;quot; They continue, &amp;quot;Surely no sane person would dream of entrusting his private or business affairs to boys and girls atill at school, and yet this is exactly what the community does with many of its affairs of state. It permits individuals of extreme mental backwardness, many of them not more mentally developed than the child of eight, ten or twelve years of age, to vote on problems of great and vital national importance, which they do not and never will understand, to impede in their younger days the effective work of the schools, sometimes to become sexual plague spots in the communtiy, to propagate their kind in legitimate and illegitimate ways, and generally to act as a virulent social poison. \n\nThe menace of menta deficiency thus comes not so much from the condition itself, as from a mistaken sentimentality on the part of the normal, in their methods, or lack of methods, in handling the problem in the only effective manner--that is by prevention and a restriction of voting and social power to the real mental adults, not the chronological ones.&amp;quot; (23-24)\n\nThis poses a problem with for diagnosis and identification. There is no clear absolute educational, legal, or medical agreement on what constitues MD. &amp;quot;Again, there is no absolutely fixed standard for its determination, and it is extremely improbable if there ever will be, for the simple reason that every defective is in himself a problem in development, and may be defective in one environment and not in a more favourable one.&amp;quot; (27)\n\nEchoing other writers on the subject, the authors cite social stigma associated aith MD as a reason to avoid the label. They suggest that MD is in some ways a natural part of life through which everyone passes, some longer than others: &amp;quot;All human being inevitably pass through three mental stages, provided they live long enouch. At first, unsane, they become sane, and finally insane, and all three conditions are mirrored and reflected int he brain and its pyriad of cells. In many human individuals these brain cells do not sufficiently develop, and so they pass on into adult life with a childish intelligence insufficient for the complexities of the environment in which they find themselves, but often with the sexual and physical passions of the adult. Thus they are quite unable to react to their environment or their fellow human beings in the manner regarded as normal by the real mental grown-ups, but were it possible for the latter to place the former in that relatively simpler or more childish environment for this they are fitted by Nature, all might be well.&amp;quot; (28) The MD then are unsane, adults with the minds of children. Thus, the critical feature of mental deficiency is social insufficiency. The question then is what to do about it. Segregation has been the primary mode. But this is expensive. Colony care can make up some of the money but not all of it. Education can make up some of the deficit, but not all of it. Medicine cannot cure. Prevention, the authors suggest is the best alternative. Sterlization should be exercised with the MD who cannot control their own sexual appetite. \n\nChapter 2: The Evolution of the Brain \n\nIn this chapter, the authors give a description of the evolution of the brain. For our purposes it is enough to note that they say: &amp;quot;A normal mentality denotes a normal reaction to the human environment. It requires for its neuronic stability, descent from a sound mental stock; a sufficient number of correct incoming sensory stimuli from the environment.&amp;quot; (56) Heredity is also an important factor. &amp;quot;In the mentally deective all these factors are at fault in greater or less degree, so there may next be considered the manner in which these various factors are integrated together to form the phenomena known as &amp;quot;mind.&amp;quot;&amp;quot; (57)\n\nChapter 3: The Making of Mind \nMind: &amp;quot;According to modern definition, mind is a collective term, denoting the sum-total of all our mental processes, which are themselves only different fucntions of the nervous system, especially the brain.&amp;quot; (58) according to an encyclopaedia of the time. The Mentally defective is deficient in mind. \nIntelligence: &amp;quot;the ability to lean from experience and to impriove one's methods accordingly.&amp;quot; (59) While the authors say that it is difficult to define intelligence, they contend that the MD do not have it &amp;quot;because they are lacking in a sufficiency of normal, healthy, properly formed brain cells&amp;quot; (59-60)\n\nThe brain, according to the authors, comprises the mind. They describe advances in what we know about the brain's functions including neuron firing, instinct, and conditioning. They suggest that &amp;quot;thi this end, the study of mental deficiency is boudn to contribute in no small measure since, owing to the delay and slowness of development of the mind of th edefective, we obtain what might be likened to a slow motion picture fo the growth of the normal human mind.&amp;quot; (99)\n\nChapter 4: The Mentally Defective\n\nIdentification of the mentally defective, especially of the high grades. &amp;quot;Unhappily, many of the subjects so scrupulously safeguarded in this way [through legal definition] are not really worth the reams of paper devoted to them, for the lower greades are little better than vegetable, but with the medical side it is different. The higher grades become individual problems, well worth study and care, especially if there is the hope that correct diagnosis, prognosis, and suitable after-treatment may result, not in a restoration of complete normality, but of a happy and useful like in a suitable environment.&amp;quot; (100) They identify several features of the MD to help with diagnosis: microcephaly, diminished physique, defective vitality, delayed acquisition of normal functions, late acquisition of speech, defects in sight, hearing, and dentition, occurrence of &amp;quot;fits,&amp;quot; epilepsy, and abnormal nervous manifestations, emotional shortcomings. \n\nChapter 5: The Various Kinds of Defectives\n\n&amp;quot;In ENgland, if an individual is incapable of guarding himself against common physical dangers, the law says he is an idiot. If he can undertake this physical fucntion for himself, but is not capable of managing himself or his affairs, he is presumed to be an imbecile, and if he requires care, supervision, and control for his own protection, he is feeble-minded. If he requires such control for the protection of others, he may be certifiable as a moral defective provided his defectiveness be coupled with strong vicious or criminal propensities.&amp;quot; (114)\n\nThe idiot is medically characterized as being speechelss, helpless, and hopeless. Most are sterile, but are prone to &amp;quot;sexual self abuse.&amp;quot; They tend to be exceedingly destructive, dangerous to both the self and others. They are a &amp;quot;revolting spectacle.&amp;quot; They equate the idiot to infants who are born still-born or without brains and other body parts. &amp;quot;The misfortune of the idiot is that he survives his birth, and remains throughout his life a helpless, revolting, human vegetable, with theirhter &amp;quot;mind&amp;quot; not contrl over the purely animal instincts and actions of the uman being.&amp;quot; (115). The only cure for idiocy is prevention. &amp;quot;Once an idiot, always an idiot.&amp;quot; (116) \n\nThe imbecile is not immediately distinguishable from the idiot. Their developmental arrest tends to set in shortly after birth and they can usually do simple jobs under supervision. Though they cannot contribute appreciably to their maintenance. Late development of speech and only a minimal capacity to hold rational conversation. Conversation tends to be &amp;quot;childish.&amp;quot; The imbecile usually has no standards of morality. They lie frequently, and are sometimes sexually immoral and a- or anti-social. &amp;quot;To preach ot teach morality to an imbecile is a stupid waste of time, but &amp;quot;care, supervision and control&amp;quot; may at least inculcate rather more cleanly physiological habits.&amp;quot; (117). \n\nThe feeble-minded is socially inefficient. They cannot be efficient if placed in an environment that is too complex for their capabilities. They are seemingly invisible and a serious problem for society. \n\nMedically identifiable types of MD are largely irrelevant because there is no cure for any of them, even if they are identified early. Special attention should be made to the differences between primary and secondary amentia (primary being before birth, and secondary being attributed to something environmental). Primary amentia is the focus of Mendelian heredity which is a step toward prevention. The problem of herdity is the most pronounced for the high grade mental defective because the low grades tend to have only self-sexual desires. The igh grades tend to have similar sexual drives as people of high and normal intelligence. The problem for high grades is that this is an instinct, and they cannot be taught that it is immoral to engage in sex. This is especially a problem for women: &amp;quot;No normal girl or woman would willingly bear a child to a reolvting low grade idiot or imbecile, even were the later capable of procreation, but an imbecile woman might easily be compelled or persuaded to become the mother of an imbecile child by a male defective or subnormal individual. Hence, in suggestions for the diminution of the incidence of mental defect by control of the breedings from the same, the female would appear to be the key to the situation, and it has indeed, been suggested that the segregation during sexual maturiyt is the ideal solution for the female defective, and vasectomy for the male with, or without, segregation.&amp;quot; (131)\n\nRegardless of the type of amentia, special consderation should be given to the a-social type of MD (made up of both primary and secondary amentia), because this is the primary problem for modern society. \n\nChapter 6: The Relationship of Mental Defect to Other forms of Illness\n\nAccording the authors, the MD have a dimished vital capacity to live. This means that they fall ill more often than normal peers. The institution provids some protection from this by providing a more sanitary environment. The problem of the mental defective is that they have too few neurons, neurons of poor caliber, and neurons which die easily. When exposed to other diseases it can damage already vulnerable neurons. Their deficiencies may also leave them vulnerable to certain mental illness. This does not however mean that people suffering from any type of mental illness are deficient. \n\nChapter 7: The Social Consequences of Mental Deficiency\n\nThe increasing complexity of society is contributing to MD by increasing thte strain on individuals. &amp;quot;A much higher standard is now required from &amp;quot;normality&amp;quot; than was formerly the case. Consequently people who, one or two generations ago, would have ranked as &amp;quot;normal&amp;quot; now descend to the mental levels of the dull normal or even the high grade feeble-minded.&amp;quot; (153) They also attribute improvements in diagnosis to the rising number of MD. &amp;quot;Indeed, there is one absolutely certain method of reducing the incidence of mental deficiency in any community, and that is to lower the standards, mental ratios, and intelligence quotients to such a degre as to include, amongst the normal, nearly all the real high-grade abnormals.&amp;quot; (153) This, of course, is not a viable solution. Instead efforts should be made to identify those who truly need care and supervision. Errors occur in identification in both directions. Still, the care of MD is very expensive. The authors say that there are too many MD in society. Care and supervision should be expanded only if it is proven that this is producing a value for society. The authors suggest that this value cannot be proven. \n\nHousing: the insantiary conditions of housing in the slums and in some rural cottages is an environment in which children cnanot be expected to develop healthily. Focus on improving housing however will only go so far to remedy the problem because MD is mostly hereditary. Moreover, MD parents are unable to provide a suitable environment no matter the state of the housig. &amp;quot;It certainly sounds well to tell a democracy that its houses are not fit to live in, and that the State, that is, the provident members of it, must provide it with new ones. It is much less pleasant, but infintiely truer, to tell democracy that many of its members are not fit to live in any sort of house or home except under &amp;quot;care, superision, and control.&amp;quot;&amp;quot; (156)\n\nAlcohol and the Drug Traffic: Mental defect is a cause of drunkeness. Maybe there is also a link between alcohol use in parents and MD in children. \n\nTruancy and Vagrancy: Truancy from school may contribute to the vagrancy of the MD. Minimum wage is cited as taking away jobs from MD because they are not capable of earning a minimum wage but are left without any work. Men may become vagrants and tramps and women may prostitute themselves. \n\nCrime: The MD are not necessarily more prone to crime than normals. They may even be &amp;quot;incapable&amp;quot; if crime in the same way that they are incapable of anything else. Higher-grade MD might be pushed into crime because thay are bored or discouraged, or because they want to be seen as desirable. MD are typically drawn to &amp;quot;offences against the biological laws of life.&amp;quot; Especially the low grade who is prone to &amp;quot;senseless types of crime without a purpose. It is best for society to identify the MD and ro provide &amp;quot;care, supervision, and control&amp;quot; to prevent delinquency. Generally, the high grade MD is only identifiable after a crime has been committed. \n\nSex: MD have the mind of a child but the sexual passions of an adult. For low-grade MD, they do not have the capability to seek out a partner so turn to &amp;quot;self-abuse&amp;quot; through excessive masturbation. This is sometimes thought to be the cause of their MD. The authors deny this. &amp;quot;May aments practise it [masturbation] because they experience sexual desire and this is the easiest, and in Institutions the only, way of gratifying it. Nor have such aments a sufficient brain to realise, no matter ho wfrequently remonstrated with, the the habit is a bad one, not have they the power to control their desires even if they had this realisation.&amp;quot; (165). Because of mental defect, the MD tend to be promiscuous, lack discrimination in choice of mate, and have an absence of foresight in terms of consequence (pregnancy or disease). Therefore, there are unexpectedly large families, high incidence of illegitimacy, and widespread disease. Women in particular may be drawn to prostitution. For women, early identification would be beneficial to provide care, supervision, and control to prevent their descent into prostitution in the first place. \n\nChapter 8: A Policy for the Problem\n\nA policy for the control of the MD depends on two shifts in public thinking:\n1. Early recognition of the defective: current law only recognizes the child as MD when they are found to be &amp;quot;incapable of profiting by the ordinary instruction in an elementary school.&amp;quot; (169) This puts all the onus on an educational definition of MD. Often this limits defining MD to book knowledge to the disregard of practical skills or ability for manual labor. &amp;quot;The acid test of mental deficiency is not, and should not be, scholastic educability, but this power of fending for one", "publisher" : "Kegan Paul, Trench, Trubner &amp; Co., Ltd.", "publisher-place" : "London", "title" : "The Mental Defective: A Problem in Social Insufficiency", "type" : "book" }, "uris" : [ "http://www.mendeley.com/documents/?uuid=092623cb-d6b0-4414-bf1f-2a7a6618e3ba" ] } ], "mendeley" : { "formattedCitation" : "(Berry and Gordon 1931)", "plainTextFormattedCitation" : "(Berry and Gordon 1931)", "previouslyFormattedCitation" : "(Berry and Gordon 1931)"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(Berry and Gordon 1931)</w:t>
      </w:r>
      <w:r w:rsidR="00C95106">
        <w:rPr>
          <w:rFonts w:ascii="Georgia" w:hAnsi="Georgia"/>
        </w:rPr>
        <w:fldChar w:fldCharType="end"/>
      </w:r>
      <w:r w:rsidRPr="000D6CB2">
        <w:rPr>
          <w:rFonts w:ascii="Georgia" w:hAnsi="Georgia"/>
        </w:rPr>
        <w:t xml:space="preserve">, “social competence”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"Doll", "given" : "Edgar A", "non-dropping-particle" : "", "parse-names" : false, "suffix" : "" } ], "container-title" : "American Journal of Mental Deficiency", "id" : "ITEM-1", "issue" : "3", "issued" : { "date-parts" : [ [ "1947" ] ] }, "note" : "This paper was an address to the Seventieth Annual meeting of the American Association on Mental Deficiency, 1946. Doll attempts to answer the question of whether mental deficiency is curable. The question really hinges in large part on terminology. Mental deficiency (as defined by the White House Conference on Child Health and Protection) is potentially curable, while feeblemindedness is not. The White House Conference defined two categories of mental deficiency: &amp;quot;mental retardation as intellectual subnormality with potential social adequacy&amp;quot; and &amp;quot;definite feeble-mindedness as intellectual subnormaility without social adequacy.&amp;quot; (421) Following this logic, all feebleminded are mentally deficient, and some mentally deficient are feebleminded. Doll holds that the mentally deficient who are curable merely reflect error surrounding the measurement of their IQ. \n\n&amp;quot;It seems fair to conclude that the question of curability is reducable to (1) mistaken terminology, (2) uncertain diagnosis, and (3) optimistic inference.&amp;quot; (423) He reemphasizes that feeblemindedness is a condition, not a disease, whose manifestations are social and educational, rooted in the psychobiological. \n\n&amp;quot;The clinical concept of mental deficiency affords a diagnosis which is coincidentally prognostic. That is, the condition is presumed to obtain at maturity. This is because the primary manifestation of mental deficiency is reflected in the social insufficiency of the feeble-minded, and this insufficiency is sometimes dubiously manifest during the period of developmental dependency or under unfavorable situational circumstances. This constitutes no great problem in the case of the lower grades of mental deficiency except as some of them may attain higher levels of development in their later years. But the problem is real at the borderline.&amp;quot; (423) This is the same today and is an argument that I will likely want to make for justification of my sample. \n\nDoll discusses the fact that the feebleminded are individuals who have never achieved normal adult status and are not expected to. This seems important for the eternal child image that comes up eventually. A diagnosis in the &amp;quot;preadult&amp;quot; period is therefore a diagnosis and a presumption that the individual will not become socially adequate with training. Because of the social nature of mental deficiency, some have suggested that the institutional environment creates mental deficiency (this is the case in &amp;quot;you are what you drink&amp;quot; by Koegel). In surveys that confirm cured mental deficiency, Doll suggests that these instead point to an incorrect prognosis in childhood. &amp;quot;To most of us &amp;quot;cure&amp;quot; means recovery form an ailment as a result of remedial treatment. Hence the criterion of curability is referrable to the efficacy of specific therapy. Not while taking the treatment but because of it becomes the standard of judgment... Our conclusion, then, is that whether mental deficiency is curable depends first of all on the concept of mental deficiency and the methods employed to satisfy the concept&amp;quot; (428)", "page" : "420-428", "title" : "Is Mental Deficiency Curable?", "type" : "article-journal", "volume" : "51" }, "uris" : [ "http://www.mendeley.com/documents/?uuid=3c8e7cd9-b841-47d6-bb1a-5d07b9b94dbc" ] } ], "mendeley" : { "formattedCitation" : "(Doll 1947)", "plainTextFormattedCitation" : "(Doll 1947)", "previouslyFormattedCitation" : "(Doll 1947)"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(Doll 1947)</w:t>
      </w:r>
      <w:r w:rsidR="00C95106">
        <w:rPr>
          <w:rFonts w:ascii="Georgia" w:hAnsi="Georgia"/>
        </w:rPr>
        <w:fldChar w:fldCharType="end"/>
      </w:r>
      <w:r w:rsidRPr="000D6CB2">
        <w:rPr>
          <w:rFonts w:ascii="Georgia" w:hAnsi="Georgia"/>
        </w:rPr>
        <w:t xml:space="preserve"> or “social intelligence,” alongside mental intelligence would enable a distinction between feeblemindedness and mere social misconduct, maladjustment, social incapability or unwillingness, or environmental factors and opportunity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"Doll", "given" : "Edgar A", "non-dropping-particle" : "", "parse-names" : false, "suffix" : "" } ], "container-title" : "The Journal of Educational Research", "id" : "ITEM-1", "issue" : "1", "issued" : { "date-parts" : [ [ "1923" ] ] }, "note" : "Doll writes this peice as an argument in favor of including the feeble-minded in the education system. He suggests that these arguments have fallen on deaf ears because the scientific community has not been clear, and has not made progress in recent years in what they mean by feeble-mindedness. He begins by asking who is feebleminded? He syas that there are three criteria: the individual is socially ineffective, the ineffectiveness if the result of inferior intelligence, and the inferior intelligence must represent arrested development. Therefore feeblemindedness is not merely social misconduct or maladjustment. It is a matter of being socially incapable, not merely unwilling and is not &amp;quot;the fault of unfortunate environment or lack of opportunity. It must be due to innate incapacity for adaptation rather than to mere nonconformity to current social conditions.&amp;quot; (34) Social insufficiency is relative. Doll cites Tredgold (&amp;quot;the position of life to which he is born&amp;quot;) and Binet (&amp;quot;the social rank of his parents&amp;quot;) as talking about the relativity to the individual's social position. &amp;quot;Moreover, this condition of social insufficiency is one which obtains after the individual is mature and must, therefor, be determined by prognosis than by diagnosis in the case of children.&amp;quot; (34)\n\nDoll presents the equation of mental age to feeblemindedness as a fallacy. He says that many individuals with mental ages as low as 7 years are not considered feebleminded according to a full clinical assessment. &amp;quot;Besides proving the upper limit of intelligence for the feebleminded, we should also habe discobered the lower limit of normality.&amp;quot; (35) Similarly IQ (mental age divded by chronological age) is an inadequate basis for identifying feeblemindedness. For adults, there seems to be a &amp;quot;borderline&amp;quot; range of mental ages between 8 and 12. Doll says that instead of considering just mental age as a criteria for determining feeblemindedness, there is something else that can be sensed without mental testing. &amp;quot;There is something about the feeble-minded which enables every good special class teacher to discriminate between feeble-mindedness and normality independently of direct mental examination. Defective judgment, almost complete lack of reasoning power, suggestibility, and lack of initiative-- these characteristics of the feeble-minded have often been mentioned by wrtiers on the subject. On the other hand, the normal person of very inferior intelligence has a measure of common sense which the feeble-minded never posses, and shows initiative, judgment, and resourcefulness to a degree utterly wanting in the feeble-minded.&amp;quot; (39)\n\nDoll investigates the possibility of using intelligence type (proposed by Thorndike) as a method for assessing feeblemindedness. He says that we can think of hree different types tht everyone possesses in varying degrees: verbal, manual, social. While these are relatively well balanced in most people, some can have sever deficiencies in some and be proficient in another. &amp;quot;I have gone thus at length into the psychology of types because I am convinced that many clinicians are making errors in diagnosis because of failure to take account of differences in individuality.&amp;quot; (42)\n\nDoll says that perhaps the most important consideration for the training of the feeble-minded is their emotional well being. He says that this likely has important implications for thei social adaptation. Doll takes special time to assess the connection between feeblemindedness and delinquency. He says that there is little evidence that FM has a strong link to delinquency. It may be AN important factor but likely is not the most important one. He suggests that environment, home conditions, and personality defect are likely more to blame. He also finds the FM who are delinquent tend to be more docile than the general population of delinquents. \n\nHe cites Dr. Bernstein at Rome NY as doing valuable research on the education and rehabilitation of FM. Doll says that there should be a turn to industrial work for the FM. &amp;quot;As far as possible, we should sort the manually-minded children with inferior intelligence but some social responsibility from the institutional ro custodial feebleminded. We must sort the trainable from the untrainable.&amp;quot; (45-46) Motto at Vineland training school: &amp;quot;The proper education of feeble-minded boys and girls is to teach them what they can learn and will make use of then they become men and women in years.&amp;quot; (46)", "page" : "31-48", "title" : "New Thoughts about the Feeble-Minded", "type" : "article-journal", "volume" : "8" }, "uris" : [ "http://www.mendeley.com/documents/?uuid=9b3b5908-c934-4e45-baff-74b2409b40c7" ] } ], "mendeley" : { "formattedCitation" : "(Doll 1923)", "plainTextFormattedCitation" : "(Doll 1923)", "previouslyFormattedCitation" : "(Doll 1923)"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(Doll 1923)</w:t>
      </w:r>
      <w:r w:rsidR="00C95106">
        <w:rPr>
          <w:rFonts w:ascii="Georgia" w:hAnsi="Georgia"/>
        </w:rPr>
        <w:fldChar w:fldCharType="end"/>
      </w:r>
      <w:r w:rsidRPr="000D6CB2">
        <w:rPr>
          <w:rFonts w:ascii="Georgia" w:hAnsi="Georgia"/>
        </w:rPr>
        <w:t>. In exercising judgement independent of the mental examination, professionals were instructed to look for</w:t>
      </w:r>
      <w:r w:rsidR="00A63388">
        <w:rPr>
          <w:rFonts w:ascii="Georgia" w:hAnsi="Georgia"/>
        </w:rPr>
        <w:t xml:space="preserve"> the components of social intelligence:</w:t>
      </w:r>
      <w:r w:rsidRPr="000D6CB2">
        <w:rPr>
          <w:rFonts w:ascii="Georgia" w:hAnsi="Georgia"/>
        </w:rPr>
        <w:t xml:space="preserve"> “defective judgement, almost complete lack of reasoning power, suggestibility, and a lack of initiative” (Doll, 1923:39)</w:t>
      </w:r>
      <w:r w:rsidR="00A63388">
        <w:rPr>
          <w:rFonts w:ascii="Georgia" w:hAnsi="Georgia"/>
        </w:rPr>
        <w:t>.</w:t>
      </w:r>
    </w:p>
    <w:p w14:paraId="7FCF4EC9" w14:textId="763A7C48" w:rsidR="000D6CB2" w:rsidRPr="000D6CB2" w:rsidRDefault="000D6CB2" w:rsidP="006F7555">
      <w:pPr>
        <w:spacing w:line="480" w:lineRule="auto"/>
        <w:ind w:firstLine="720"/>
        <w:rPr>
          <w:rFonts w:ascii="Georgia" w:hAnsi="Georgia"/>
        </w:rPr>
      </w:pPr>
      <w:r w:rsidRPr="000D6CB2">
        <w:rPr>
          <w:rFonts w:ascii="Georgia" w:hAnsi="Georgia"/>
        </w:rPr>
        <w:t xml:space="preserve">While it contributed a degree of accuracy to the diagnosis of feeblemindedness, social insufficiency (Berry and Gordon 1931) was also an inroad for flexibility in the diagnosis of </w:t>
      </w:r>
      <w:r w:rsidRPr="000D6CB2">
        <w:rPr>
          <w:rFonts w:ascii="Georgia" w:hAnsi="Georgia"/>
        </w:rPr>
        <w:lastRenderedPageBreak/>
        <w:t>feeblemindedness. Social insufficiency juxtaposed feeblemindedness with the environment and</w:t>
      </w:r>
      <w:r w:rsidR="00A63388">
        <w:rPr>
          <w:rFonts w:ascii="Georgia" w:hAnsi="Georgia"/>
        </w:rPr>
        <w:t xml:space="preserve"> </w:t>
      </w:r>
      <w:r w:rsidRPr="000D6CB2">
        <w:rPr>
          <w:rFonts w:ascii="Georgia" w:hAnsi="Georgia"/>
        </w:rPr>
        <w:t>social conditions</w:t>
      </w:r>
      <w:r w:rsidR="00A63388">
        <w:rPr>
          <w:rFonts w:ascii="Georgia" w:hAnsi="Georgia"/>
        </w:rPr>
        <w:t>.</w:t>
      </w:r>
      <w:r w:rsidR="00973A93">
        <w:rPr>
          <w:rFonts w:ascii="Georgia" w:hAnsi="Georgia"/>
        </w:rPr>
        <w:t xml:space="preserve"> This complicated the diagnosis of MD because the interaction between the world and the individual could vary so much that s</w:t>
      </w:r>
      <w:r w:rsidR="00A63388">
        <w:rPr>
          <w:rFonts w:ascii="Georgia" w:hAnsi="Georgia"/>
        </w:rPr>
        <w:t>ome practitioners</w:t>
      </w:r>
      <w:r w:rsidR="00973A93">
        <w:rPr>
          <w:rFonts w:ascii="Georgia" w:hAnsi="Georgia"/>
        </w:rPr>
        <w:t xml:space="preserve"> feared that measuring social insufficiency </w:t>
      </w:r>
      <w:r w:rsidR="00A63388">
        <w:rPr>
          <w:rFonts w:ascii="Georgia" w:hAnsi="Georgia"/>
        </w:rPr>
        <w:t xml:space="preserve">would introduce so much flexibility to the diagnosis that there would be </w:t>
      </w:r>
      <w:r w:rsidRPr="000D6CB2">
        <w:rPr>
          <w:rFonts w:ascii="Georgia" w:hAnsi="Georgia"/>
        </w:rPr>
        <w:t>“no absolutely fixed standard for its [mental deficiency</w:t>
      </w:r>
      <w:r w:rsidR="00A63388">
        <w:rPr>
          <w:rFonts w:ascii="Georgia" w:hAnsi="Georgia"/>
        </w:rPr>
        <w:t>’s</w:t>
      </w:r>
      <w:r w:rsidRPr="000D6CB2">
        <w:rPr>
          <w:rFonts w:ascii="Georgia" w:hAnsi="Georgia"/>
        </w:rPr>
        <w:t xml:space="preserve">] determination, and it is extremely improbably if there ever will be, for the simple reason that every defective is in himself a problem in development, and may be defective in one environment and not in a more </w:t>
      </w:r>
      <w:proofErr w:type="spellStart"/>
      <w:r w:rsidRPr="000D6CB2">
        <w:rPr>
          <w:rFonts w:ascii="Georgia" w:hAnsi="Georgia"/>
        </w:rPr>
        <w:t>favourable</w:t>
      </w:r>
      <w:proofErr w:type="spellEnd"/>
      <w:r w:rsidRPr="000D6CB2">
        <w:rPr>
          <w:rFonts w:ascii="Georgia" w:hAnsi="Georgia"/>
        </w:rPr>
        <w:t xml:space="preserve"> one” (Berry and Gordon 1931:27). On the one hand, this flexibility was good in that it allowed individualized assessment of deficiency. At the same time, without a diagnostic tool to identify social insufficiency it was either left to professional discretion</w:t>
      </w:r>
      <w:r w:rsidR="00A63388">
        <w:rPr>
          <w:rFonts w:ascii="Georgia" w:hAnsi="Georgia"/>
        </w:rPr>
        <w:t xml:space="preserve">, </w:t>
      </w:r>
      <w:r w:rsidRPr="000D6CB2">
        <w:rPr>
          <w:rFonts w:ascii="Georgia" w:hAnsi="Georgia"/>
        </w:rPr>
        <w:t>used to justify eugenic projects</w:t>
      </w:r>
      <w:r w:rsidR="00A63388">
        <w:rPr>
          <w:rFonts w:ascii="Georgia" w:hAnsi="Georgia"/>
        </w:rPr>
        <w:t xml:space="preserve"> </w:t>
      </w:r>
      <w:r w:rsidRPr="000D6CB2">
        <w:rPr>
          <w:rFonts w:ascii="Georgia" w:hAnsi="Georgia"/>
        </w:rPr>
        <w:t>and other social control programs</w:t>
      </w:r>
      <w:r w:rsidR="00A63388">
        <w:rPr>
          <w:rFonts w:ascii="Georgia" w:hAnsi="Georgia"/>
        </w:rPr>
        <w:t xml:space="preserve">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"Armstrong", "given" : "Clairette P.", "non-dropping-particle" : "", "parse-names" : false, "suffix" : "" } ], "container-title" : "Journal of Abnormal and Social Psychology", "id" : "ITEM-1", "issue" : "3", "issued" : { "date-parts" : [ [ "1935" ] ] }, "note" : "Armstrong outlines the need for a social program for dealing with mental deficiency in order to combat threats to society. She focuses here on the threat immigration plays in the problem of the subnormal. &amp;quot;Obviously immigrants have been and are an integral part of this country and of New York and they have built up this ivilization of course. But it is the hardships resulting from immigration of the normal leading to the &amp;quot;clash of civilization&amp;quot;, which point to the imperative need of excluding the mentally retarded.&amp;quot; (372) Armstrong cites immigration as the force behind the growing number of mental defectives in institutions, public schools, state hospitals, and the criminal justice system. She argues that low grade individuals are most likely to immigrate because they are most likely to experiences hardship in their own countries. The US should be more selective in who they admit to the country in order to usher along progress. &amp;quot;But the increasngly difficult standards of a civilization struggling to progress, now demand the employment of the selective factor to choose mentally-fit immigrants so that the nation's defective population should not be added to further from without.&amp;quot; (373) Education of the feebleminded is taken as evidence that low grade immigrants are counter-productive to progress. &amp;quot;There are to-day 10,000 feebleminded children in ungraded classes of the city public schools. A special appropriation for added classes for 5,000 ore still in the grades was requested a year ago by the board of education. Ungraded classes which provide fo tthe most part, simple manual training, are a tacit acknowledgement that their pupils can acquire the three R's only int he most vestigial sense. The school system has had perforce to admit defeat and descend from the verbal standards of cultural progress.&amp;quot; (373) Limiting immigration of the mentally retarded is seen as important because mental retardation is hereditary. &amp;quot;It is safe to conclude that if the mentally retarded are admitted to this country they will be the prototypes of their children.&amp;quot; (374)\n\nA tangential interest for armstrong seems to be in the child's experience in school where they may feel inadequate compared to the progress of their peers. &amp;quot;The herd instinct pervails. Children seek to resemble each other. There are few in school too dull to recognize what spells failure. This obviously can be no valid argument against special classes. Nor against mandatory education. Nor against the prevailing school expectation that all children should learn to read, write and figure. Schools glibly are held responsible for the failure of a child to acquire these fundamentals. Blame may indeeed belong here. But far more often than not, a child's failure is due to an innate condition, his intrinsic incapacity which is reflected in his mental functionig and reveals his biological heritage. And here is the frequent basis for the misery and suffering of the delinquent child who is court-arraigned... The plight of many delinquent and defective children is finally traceable to an unscientific, blundering and short-sighted immigration policy which admits the subnormal on equal terms to a democracy operating on a level higher than any to wihch they can attain. In the last analysis the failure if naitonal, a failure to apply scientific method to immigrant selection.&amp;quot; (375) Lack of a scientific immigration policy then is a failure to both society and the individual. \n\nArmstrong views feeblemindedness as socially relative. &amp;quot;Mental deficiency is largely a relative matter from the social viewpoint. It might be described as a social incompetence due to incomplete mental organization, to a retardedintellectual development. It is an inability to fir into the social sceme ecause of an intellectual disability, often an inability to adjust to environment without antisocial acts. It entails a deficiency in learning ability, and incapacity to solve new problems.&amp;quot; (380) &amp;quot;Every country has the right to define its own standards of normal intelligence, subnormality and feeblemindedness, according to its total population and the type of civilization it stands for.&amp;quot; (381) &amp;quot;Immigrants who cannot conform to American standards hamper the realization of a practicing democracy. Low deviates are irreconcilable with equality and freedom. A democracy requires an approximation to a cetain minimum of capacity. It is fatal to progress to overweight at the lower end of the scale of abiltieies. A democracy affords a chance to every one,-- but he chance should be to measure up to certain standards of normalcy. This country is finding an undiscriminating extension of opportunity based upon a democratic ideal, cause and necessity for lowering standards. Which is incompatible with a progressive civilization. Subcultural groups will inevitably slow down any advance.&amp;quot; (381)", "page" : "371-383", "title" : "Some Mental and Social Inadequates", "type" : "article-journal", "volume" : "30" }, "uris" : [ "http://www.mendeley.com/documents/?uuid=868fa6df-697d-4e18-b0f2-2eb86653466c" ] } ], "mendeley" : { "formattedCitation" : "(Armstrong 1935)", "plainTextFormattedCitation" : "(Armstrong 1935)", "previouslyFormattedCitation" : "(Armstrong 1935)"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(Armstrong 1935)</w:t>
      </w:r>
      <w:r w:rsidR="00C95106">
        <w:rPr>
          <w:rFonts w:ascii="Georgia" w:hAnsi="Georgia"/>
        </w:rPr>
        <w:fldChar w:fldCharType="end"/>
      </w:r>
      <w:r w:rsidRPr="000D6CB2">
        <w:rPr>
          <w:rFonts w:ascii="Georgia" w:hAnsi="Georgia"/>
        </w:rPr>
        <w:t xml:space="preserve">; or assumed based on the results of intelligence tests, sanctioning blanket accusations of mental deficiency over all </w:t>
      </w:r>
      <w:r w:rsidR="00A63388">
        <w:rPr>
          <w:rFonts w:ascii="Georgia" w:hAnsi="Georgia"/>
        </w:rPr>
        <w:t>delinquents</w:t>
      </w:r>
      <w:r w:rsidRPr="000D6CB2">
        <w:rPr>
          <w:rFonts w:ascii="Georgia" w:hAnsi="Georgia"/>
        </w:rPr>
        <w:t xml:space="preserve"> even if mental deficiency was relevant in limited criminal cases </w:t>
      </w:r>
      <w:r w:rsidR="00C95106">
        <w:rPr>
          <w:rFonts w:ascii="Georgia" w:hAnsi="Georgia"/>
        </w:rPr>
        <w:fldChar w:fldCharType="begin" w:fldLock="1"/>
      </w:r>
      <w:r w:rsidR="00C95106">
        <w:rPr>
          <w:rFonts w:ascii="Georgia" w:hAnsi="Georgia"/>
        </w:rPr>
        <w:instrText>ADDIN CSL_CITATION { "citationItems" : [ { "id" : "ITEM-1", "itemData" : { "ISSN" : "0885-4173", "author" : [ { "dropping-particle" : "", "family" : "Wallin", "given" : "J E Wallace", "non-dropping-particle" : "", "parse-names" : false, "suffix" : "" } ], "container-title" : "Journal of the American Institute of Criminal Law and Criminology", "id" : "ITEM-1", "issued" : { "date-parts" : [ [ "1916" ] ] }, "note" : "In this article, Wallin provides a critique of the Binet Simon intelligence test, especially as it is used to characterize criminals as mentally deficient. His argument is that the blanket use of the test to classify criminals as feebleminded is unjust because the test, if equally applied, would also find that law abiding, non problematic citizens are similarly feebleminded. &amp;quot;Now if we are justified in pronouncing older-adolescnet or adult prostitutes, murderers or other criminals, or grade and high school retardates as feeble-minded on the basis of these standards, then, by a parity of reasoning, we must be qually ready to call law-abiding, respectable and successful farmers, laborers or business men who have had no more school training than most prostitutes and criminals are claimed to have had, feeble-minded on precisely the same standards.&amp;quot; (706-707)\n\nHe administers this test on two groups of adults as proof. The first group are relatively underschooled and include farmers, a business man, and a housewife. The second group is a group who has had quality schooling in the city and has gone on for college education. While the individuals in the first group would not be classified as FM on any social basis, they could all be considered feeble-minded on the basis of the IQ test. While the individuals in his second group tended to perform higher on the test, they too could be considered feebleminded to some degree. \n\n&amp;quot;If we are not justified in regardin the above law-abiding and successful citizens and the four students with the worst records as feeble-minded, what justification would there be in so regarding the following malefactor, who grades higher by the Binet than half of the poorly schooled individuals.&amp;quot; (714) He then goes on to describe a murderer of a 12-year old girl. He was determined to have an infantile mine and to be subnormal, but not feebleminded. He was determined to be able to judge between right and wrong. According to Wallin, there have been recent calls to institutionalize all FM on the basis that they pose a danger to society due to their propensity for criminality. He argues that this is dangerous considering that, &amp;quot;It would be difficult indeed to find any person who is free from every kind of &amp;quot;mental defect,&amp;quot; or who is not to some extent &amp;quot;mentally defective.&amp;quot; On the basis of the sweeping recommendation and generalization above it would be possible to report almost any person as a case of &amp;quot;mental defect,&amp;quot; and thereby secure his life-long incarceration in a custodial institution.&amp;quot; (715) He suggests caution and careful consideration for what is actually meant by the terms mental defect and FM. \n\nWallin's argument points to a few things, the difficulty and dangers in measuring a social condition with scientific measurements for degree of deficiency. The FM are largely identified by their inability to live up to the requirements of their social environment. Measurement tools have enabled us to locate FM in intelligence. The problem arises when we go backwards, identifying FM with intelligence, which may not actually be an indicator of poor social function.", "page" : "706-716", "publisher" : "JSTOR", "title" : "Who Is Feebleminded?", "type" : "article-journal" }, "uris" : [ "http://www.mendeley.com/documents/?uuid=cb91485e-4ecc-4b00-b03c-4330aaf1d96f" ] }, { "id" : "ITEM-2", "itemData" : { "author" : [ { "dropping-particle" : "", "family" : "Wallace", "given" : "G L", "non-dropping-particle" : "", "parse-names" : false, "suffix" : "" } ], "container-title" : "Mental Hygiene", "id" : "ITEM-2", "issue" : "1", "issued" : { "date-parts" : [ [ "1929" ] ] }, "note" : "Prior to mental measurement tests, fm was defined as one who &amp;quot;on account of mental defect occurring at or after birth, is incapable of competing on equal terms with his fellows in the station of life to which he is born&amp;quot; this definition out the focus on social adjustment as the determinant for fm. \n\u00a0 \nWith the rise of mental tests, the fm are classified as having an iq below 75. As in other articles, Wallace asserts that there are a good number of people who have escaped the designation of fm because they are socially well adjusted even though their iq is likely below 75. Mental tests fill a desire to quantify but they do not pick up on the individuality and distinction of the person which can confuse the tests. \n\u00a0 \nSo then, are the fm criminals? Wallace claims that the question never arose until the discovery of the moron with the advent of mental tests. &amp;quot;Before the discovery of the moron through the application of the intelligence tests, the number of the feeble minded was estimated as one or two per thousand of the population; now the number has reached two or three per one hundred of the population.&amp;quot; This moron group is to what gives the fm their bad name according to Wallace, because this is the group in which criminals are found. \n\u00a0 \nWhile there are criminals who are not fm, fm criminals are more likely to be found out because of their lower mental levels. Part of the reason that the fm are drawn to criminal behavior is that they are more eager to please others than normals. The great number of fm criminals then pursue crime because of accident rather than intent. The fm criminal who practices criminal activity out of intent should properly be call a defective delinquent and treated differently than the fm criminal. The defective delinquent then belongs to the same group of normals who commit crimes, the maladjusted. \n\u00a0 \nLike the rest of society, the fm have two types of intelligence, mental and social. The main difference between the fm and normals is that their mental intelligence is low. The well adjusted individual is one whose mental and social intelligence is in harmony. When these intelligences are out of balance, the individual comes into conflict with society. Specifically, the problem is when social intelligence is lacking. \n\u00a0 \n&amp;quot;In the field of psychology, much has been learned of normal psychology from the abnormal psychology of the feebleminded. In the field of education, pedagogy owes much to the methods employed in teaching the feeble minded. If proper attention is given to the problem of feeblemindedness among the criminal class and if active means are instituted to improve the social training of feebleminded children, are we not justified in prophesying that in the future the science of penology also will be indebted to the feebleminded?&amp;quot; ***this is super interesting to me. I might like to use this as justification for my own view of adulthood through the fm.", "page" : "93-98", "title" : "Are the feebleminded criminals", "type" : "article-journal", "volume" : "13" }, "uris" : [ "http://www.mendeley.com/documents/?uuid=29bcebc6-2423-40c0-bea1-80cd1a15f147" ] } ], "mendeley" : { "formattedCitation" : "(Wallace 1929; Wallin 1916)", "plainTextFormattedCitation" : "(Wallace 1929; Wallin 1916)", "previouslyFormattedCitation" : "(Wallace 1929; Wallin 1916)"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(Wallace 1929; Wallin 1916)</w:t>
      </w:r>
      <w:r w:rsidR="00C95106">
        <w:rPr>
          <w:rFonts w:ascii="Georgia" w:hAnsi="Georgia"/>
        </w:rPr>
        <w:fldChar w:fldCharType="end"/>
      </w:r>
      <w:r w:rsidRPr="000D6CB2">
        <w:rPr>
          <w:rFonts w:ascii="Georgia" w:hAnsi="Georgia"/>
        </w:rPr>
        <w:t>.</w:t>
      </w:r>
      <w:r w:rsidR="00973A93">
        <w:rPr>
          <w:rFonts w:ascii="Georgia" w:hAnsi="Georgia"/>
        </w:rPr>
        <w:t xml:space="preserve"> Without a standardized method of assessment, social insufficiency would only complicate the problem of the borderline by lending a justification for misuse and misdiagnosis around this threshold. </w:t>
      </w:r>
    </w:p>
    <w:p w14:paraId="3F8AB4A8" w14:textId="4CBA5FF1" w:rsidR="000D6CB2" w:rsidRPr="000D6CB2" w:rsidRDefault="000D6CB2" w:rsidP="006F7555">
      <w:pPr>
        <w:spacing w:line="480" w:lineRule="auto"/>
        <w:ind w:firstLine="720"/>
        <w:rPr>
          <w:rFonts w:ascii="Georgia" w:hAnsi="Georgia"/>
        </w:rPr>
      </w:pPr>
      <w:r w:rsidRPr="000D6CB2">
        <w:rPr>
          <w:rFonts w:ascii="Georgia" w:hAnsi="Georgia"/>
        </w:rPr>
        <w:t xml:space="preserve">Perhaps the most ardent opponent of intelligence only diagnosis was Edgar Doll, a psychologist working under Goddard at the </w:t>
      </w:r>
      <w:commentRangeStart w:id="26"/>
      <w:r w:rsidRPr="000D6CB2">
        <w:rPr>
          <w:rFonts w:ascii="Georgia" w:hAnsi="Georgia"/>
        </w:rPr>
        <w:t xml:space="preserve">Vineland School. </w:t>
      </w:r>
      <w:commentRangeEnd w:id="26"/>
      <w:r w:rsidR="00973A93">
        <w:rPr>
          <w:rStyle w:val="CommentReference"/>
        </w:rPr>
        <w:commentReference w:id="26"/>
      </w:r>
      <w:r w:rsidR="00A63388">
        <w:rPr>
          <w:rFonts w:ascii="Georgia" w:hAnsi="Georgia"/>
        </w:rPr>
        <w:t>According to him, o</w:t>
      </w:r>
      <w:r w:rsidRPr="000D6CB2">
        <w:rPr>
          <w:rFonts w:ascii="Georgia" w:hAnsi="Georgia"/>
        </w:rPr>
        <w:t xml:space="preserve">veruse of the </w:t>
      </w:r>
      <w:r w:rsidR="00A63388">
        <w:rPr>
          <w:rFonts w:ascii="Georgia" w:hAnsi="Georgia"/>
        </w:rPr>
        <w:t>intelligence</w:t>
      </w:r>
      <w:r w:rsidRPr="000D6CB2">
        <w:rPr>
          <w:rFonts w:ascii="Georgia" w:hAnsi="Georgia"/>
        </w:rPr>
        <w:t xml:space="preserve"> test resulted in the ambiguity of mental deficiency as a scientific term, “meaning sometimes clinical feeble-mindedness, sometimes mere intellectual retardation of extreme degree, and sometimes both" because of the overlap of IQs at the high end of the MD spectrum and the low end of the normal spectrum </w:t>
      </w:r>
      <w:r w:rsidR="00C95106">
        <w:rPr>
          <w:rFonts w:ascii="Georgia" w:hAnsi="Georgia"/>
        </w:rPr>
        <w:fldChar w:fldCharType="begin" w:fldLock="1"/>
      </w:r>
      <w:r w:rsidR="00C95106">
        <w:rPr>
          <w:rFonts w:ascii="Georgia" w:hAnsi="Georgia"/>
        </w:rPr>
        <w:instrText>ADDIN CSL_CITATION { "citationItems" : [ { "id" : "ITEM-1", "itemData" : { "author" : [ { "dropping-particle" : "", "family" : "Doll", "given" : "Edgar A", "non-dropping-particle" : "", "parse-names" : false, "suffix" : "" } ], "container-title" : "Psychological Review", "id" : "ITEM-1", "issue" : "5", "issued" : { "date-parts" : [ [ "1940" ] ] }, "note" : "In this paper, Doll gives a history of mental deficiency and a description of its clinical history and various theories on mental deficiency. \n\nScientific interest in feeblemindedness began with Itard's Savage of Aveyron, or the &amp;quot;wild boy.&amp;quot; Itard believed that the boy could be treated through educational stimulation, contested the theory of Pinel who thought the boy was congenitally defective. While Itard's effrots did imprive the boy's behavior, they did not cure him, partially proving Pinel correct. This and other studies by Seguin demonstrated the relationship between learning and the limits of the organism. &amp;quot;Social opportunity can only foster the personal capitalization of congenital aptitude; it cannot create talent that is genetically lacking. Education can only exploit congenital endowment; it cannot overcome inherent deficiencies.&amp;quot; (396) \n\nIn 1900, the British Royal Commission defined mental deficiency through four criteria: &amp;quot;social incompetence, due to mental incompetence, resulting from areested development of constitutional (chiefly hereditary) origin.&amp;quot; (396) While it was recognizable in children, the condition was &amp;quot;concieved as obtaining at maturity and as essentially incurable though educationally and socially ameliorable.&amp;quot; (397) Binet and Simon also ackowledged the social insufficiency of the feebleminded and set out to determine a clinical measurement to be used for educational purposes. Through their scale, they emphasized the essential role of mental incompetence of the feebleminded. In 1910, the scale developed by Binet and Simon was adopted by the American Association for the Study of the Feeble-Minded as a way of classifiy grades of mental deficiency. The 1916 Stanford revision of the Binet Scale by Terman solidified the use of mental age to determine mental deficiency with the use of IQ. Terman urged that anyone with an IQ under 70 be considered feebleminded. This criteria was adopted by California which allowed the substitution of intelligence level for a measurement of social insufficiency. &amp;quot;If social adequacy is the essential criterion of mental deficiency, the mental criterion must be validated against it. But if the social criterion is vague, then the mental-age or IQ validation must be equally dubious. Moreover, the mental criterion serves to explain rather than to replce the social criterion. As noted later, the accurate measurement of social competence by means of the Vineland Social Maturity Scale does not alter this problem but only clarifies it.&amp;quot; (398) IQ classification of the degrees of MD was adopted by the American Association for the Study of the Feeble-Minded in 1920. \n\nDoll discusses the issue of the severity of mental deficiency as it relates to social incompetence, referencing Davies: &amp;quot;After an excellent discussion of mental deficiency (chapter 1) as feeble-mindedness as as intellectual retardation he presents a history and a program of social control which are almost wholly concerned with the former. This is as inevitable as it is revealing since a program of social control of the socially competent mentally deficient is obviously paradoxical. The feeble-minded reveal a generalized subnormality whereas the intellectually retarded reveal a particularized deficiency.&amp;quot; (401) This problem with the socially competent mentally deficient arose with the wider use of IQ testing because it was able to identify people who had intellectual limitations but would not have otherwise been identified from their social presentation of mental deficiency. Despite the opposition of psychiatrists and clinical psychologists, research results about the IQ of the mentally deficient has been used to form social policy, scientific principles, legal practice, and educational programs. \n\nOn page 403, Doll outlines a logical analysis of the way in which mental deficiency became &amp;quot;unnecessarily ambiguous as a scientific term, meaning sometimes clinical feeble-mindedness, sometimes mere intellectual retardation of extreme degre, and sometimes both&amp;quot; (403) because of the overlap of IQs at the high end of the MD spectrum and the low end of the normal spectrum. \n\nTredgold's amentia (also feeblemindedness): &amp;quot;a state of incomplete mental development of such a kind and degree that the individual is incapable of adapting himself to the normal environment of his fellows in such a way as to maintain existence independently of supervision, control, or external support.&amp;quot; (404) In an earlier iteration of the defintion he included &amp;quot;incapable at maturity.&amp;quot; Tredhold considered MD to be a legal and social concept. This same position was held by the Wood Committee who thought that those under IQ 70 were probably feebleminded but that &amp;quot;the only really satisfactory criterion of mental deficiency is the social one.&amp;quot; \n\nClinical determination of mental deficiency should be made through...\n1. social criterion: social insufficiency. &amp;quot;Among adlts this is usually estimated from economic and occupational succes, personal adequacy in social relations, prudent management of 'way of life,' and general level of self-sufficiency. Among children and youth during the period of normal dependency inferences as to probable adult social success are drawn from success at school, progress in general social maturation, conduct, interests, companions,k and the general 'keeping up with his age.'&amp;quot; (407) This is difficult to measure but it can be done through the VSMS\n\n2. Mental criterion: explains the social evidence. Predominantly measured by IQ but also includes emotion, volition, temperament, skill, motility, etc. \n\n3. Developmental Criterion: &amp;quot;Social imcompetence must be the result of incomplete maturation (rather than of deterioration from a once-normal adult attainment) to be indicative of feeble-mindedness.&amp;quot; This has very interesting implications when we think about the culpability of the DD and the expectations for their continued care through adulthood. \n\n4. Education criterion: this is evidence for learning capacity and is an indirect measure of linguistic intelligence. May not be a great measure of social competence though because it is not always strongly correlated with occupational aptitude. \n\n5. Somatic criterion: Generally mental deficiency is attributable to organic deficiency, especially &amp;quot;cerebral hypoplasia&amp;quot;\n\nThere are many theories about mental deficiency. The simplest is that mental deficiency is a &amp;quot;quantitative deviation from the general norm of human behavior... From this point of view mental deficiency, as the very term implies, is merely want of intellectual powere, aptitude, or capacity.&amp;quot; (411) Doll asks whether feeble-mindedness is a disease or a condition? From a medical point of view, he says that MD is a disease. From a psychological point of view, it is a condition. As a compromise, Doll suggests that it is a disease in some cases (ex. Downs syndrome) but in most a condition. &amp;quot;We may concieve of mental deficiency in its morphologic aspects as being essentially ontogenetic, that is to say, a condition which is peculiar to the organism from te point of view of its individual development in relation to a particular speciaes. This theory is a plausible concept of mental deficiency because of the weight of evidence favoring a definition of feeble-mindedness as a developmental arrest, a generalized individual hypoplasia, a personal tendency toward infantility.&amp;quot; (412-413) He also says that MD can be seen as a reversion to a primitive stage of social evolution. &amp;quot;Whereas in the ontogenetic consideration the feeble-minded may be compared with infants in the same social-economic environment, the phylogenetic theory suggests a comparison with the cultural levels of social anthropolgoy.&amp;quot; (413)", "page" : "395-415", "title" : "The Nature of Mental Deficiency", "type" : "article-journal", "volume" : "47" }, "locator" : "403", "uris" : [ "http://www.mendeley.com/documents/?uuid=19b36019-1da1-43d1-9900-d4d0ef5761b6" ] }, { "id" : "ITEM-2", "itemData" : { "author" : [ { "dropping-particle" : "", "family" : "Gesell", "given" : "Arnold", "non-dropping-particle" : "", "parse-names" : false, "suffix" : "" } ], "chapter-number" : "8", "container-title" : "The thirty-ninth yearbook of the National Society for the Study of Education: Intelligence: Its nature and nurture, Part II, Original studies and experiments", "editor" : [ { "dropping-particle" : "", "family" : "Whipple", "given" : "Guy Montrose", "non-dropping-particle" : "", "parse-names" : false, "suffix" : "" } ], "id" : "ITEM-2", "issued" : { "date-parts" : [ [ "1940" ] ] }, "note" : "This is a follow-up study of 33 mental growth curves of infants and young children which is seeking to determine the predictiveness of early appraisals of mental capabilities. Gesell finds no cases of an erratic course of growth in all of his subjects. \u201cThe infant behavior pictures were unambiguously prophetic of the later growth careers. Nature never mixes up two such distinctive sets of growth potentialities\u2014the one fully normal, the other feebleminded\u201d (150). He gives a detailed description of 9 cases. He also makes some interesting assertions about the use of IQ. \u201cA child should never be classified as feebleminded on the basis of an IQ alone. Feeblemindedness in the eyes of society is a medico-legal concept and demands a responsible diagnosis of the ultimate developmental outlook of the child\u201d (159).\u00a0 Children should not be classified based on their IQ alone because some children may have \u201chidden reserves\u201d or \u201cinsurance factors.\u201d Early classification is especially problematic for individuals who may be labelled \u201cinadequate\u201d even though they are not \u201cdecisively defective.\u201d", "page" : "149-160", "publisher" : "Public School Publishing Co", "publisher-place" : "Bloomington, IL", "title" : "The Stability of Mental Growth Careers", "type" : "chapter" }, "uris" : [ "http://www.mendeley.com/documents/?uuid=c75942b1-83cb-4cdb-a1c8-387f53f30d5b" ] } ], "mendeley" : { "formattedCitation" : "(Doll 1940b:403; Gesell 1940)", "manualFormatting" : "(Doll 1940b:403; see also Gesell 1940)", "plainTextFormattedCitation" : "(Doll 1940b:403; Gesell 1940)", "previouslyFormattedCitation" : "(Doll 1940b:403; Gesell 1940)" }, "properties" : { "noteIndex" : 12 }, "schema" : "https://github.com/citation-style-language/schema/raw/master/csl-citation.json" }</w:instrText>
      </w:r>
      <w:r w:rsidR="00C95106">
        <w:rPr>
          <w:rFonts w:ascii="Georgia" w:hAnsi="Georgia"/>
        </w:rPr>
        <w:fldChar w:fldCharType="separate"/>
      </w:r>
      <w:r w:rsidR="00C95106" w:rsidRPr="00C95106">
        <w:rPr>
          <w:rFonts w:ascii="Georgia" w:hAnsi="Georgia"/>
          <w:noProof/>
        </w:rPr>
        <w:t xml:space="preserve">(Doll 1940b:403; </w:t>
      </w:r>
      <w:r w:rsidR="00C95106">
        <w:rPr>
          <w:rFonts w:ascii="Georgia" w:hAnsi="Georgia"/>
          <w:noProof/>
        </w:rPr>
        <w:t xml:space="preserve">see also </w:t>
      </w:r>
      <w:r w:rsidR="00C95106" w:rsidRPr="00C95106">
        <w:rPr>
          <w:rFonts w:ascii="Georgia" w:hAnsi="Georgia"/>
          <w:noProof/>
        </w:rPr>
        <w:t>Gesell 1940)</w:t>
      </w:r>
      <w:r w:rsidR="00C95106">
        <w:rPr>
          <w:rFonts w:ascii="Georgia" w:hAnsi="Georgia"/>
        </w:rPr>
        <w:fldChar w:fldCharType="end"/>
      </w:r>
      <w:r w:rsidRPr="000D6CB2">
        <w:rPr>
          <w:rFonts w:ascii="Georgia" w:hAnsi="Georgia"/>
        </w:rPr>
        <w:t xml:space="preserve">. </w:t>
      </w:r>
      <w:commentRangeStart w:id="27"/>
      <w:r w:rsidR="00973A93">
        <w:rPr>
          <w:rFonts w:ascii="Georgia" w:hAnsi="Georgia"/>
        </w:rPr>
        <w:t xml:space="preserve">Contrary to prior </w:t>
      </w:r>
      <w:r w:rsidR="00F13927">
        <w:rPr>
          <w:rFonts w:ascii="Georgia" w:hAnsi="Georgia"/>
        </w:rPr>
        <w:t xml:space="preserve">conceptions of MD, </w:t>
      </w:r>
      <w:commentRangeEnd w:id="27"/>
      <w:r w:rsidR="00F13927">
        <w:rPr>
          <w:rStyle w:val="CommentReference"/>
        </w:rPr>
        <w:commentReference w:id="27"/>
      </w:r>
      <w:r w:rsidR="00973A93" w:rsidRPr="000D6CB2">
        <w:rPr>
          <w:rFonts w:ascii="Georgia" w:hAnsi="Georgia"/>
        </w:rPr>
        <w:t>Doll argued that</w:t>
      </w:r>
      <w:r w:rsidR="00973A93">
        <w:rPr>
          <w:rFonts w:ascii="Georgia" w:hAnsi="Georgia"/>
        </w:rPr>
        <w:t xml:space="preserve"> mental and social intelligence were two distinct functions. </w:t>
      </w:r>
      <w:r w:rsidR="00F13927">
        <w:rPr>
          <w:rFonts w:ascii="Georgia" w:hAnsi="Georgia"/>
        </w:rPr>
        <w:t>If they could both be measured accurately, the problem of the borderline could potentially be solved. His</w:t>
      </w:r>
      <w:r w:rsidRPr="000D6CB2">
        <w:rPr>
          <w:rFonts w:ascii="Georgia" w:hAnsi="Georgia"/>
        </w:rPr>
        <w:t xml:space="preserve"> attempt to </w:t>
      </w:r>
      <w:r w:rsidR="00A63388">
        <w:rPr>
          <w:rFonts w:ascii="Georgia" w:hAnsi="Georgia"/>
        </w:rPr>
        <w:t>clarify the diagnosis</w:t>
      </w:r>
      <w:r w:rsidR="00F13927">
        <w:rPr>
          <w:rFonts w:ascii="Georgia" w:hAnsi="Georgia"/>
        </w:rPr>
        <w:t xml:space="preserve"> of MD culminated in</w:t>
      </w:r>
      <w:r w:rsidRPr="000D6CB2">
        <w:rPr>
          <w:rFonts w:ascii="Georgia" w:hAnsi="Georgia"/>
        </w:rPr>
        <w:t xml:space="preserve"> the Genetic Scale of Social Maturity (later called the Vineland Social Maturity Scale</w:t>
      </w:r>
      <w:r w:rsidR="00F13927">
        <w:rPr>
          <w:rFonts w:ascii="Georgia" w:hAnsi="Georgia"/>
        </w:rPr>
        <w:t xml:space="preserve"> (VSMS)</w:t>
      </w:r>
      <w:r w:rsidR="00A63388">
        <w:rPr>
          <w:rFonts w:ascii="Georgia" w:hAnsi="Georgia"/>
        </w:rPr>
        <w:t xml:space="preserve"> </w:t>
      </w:r>
      <w:r w:rsidRPr="000D6CB2">
        <w:rPr>
          <w:rFonts w:ascii="Georgia" w:hAnsi="Georgia"/>
        </w:rPr>
        <w:t xml:space="preserve">and the Vineland </w:t>
      </w:r>
      <w:r w:rsidRPr="000D6CB2">
        <w:rPr>
          <w:rFonts w:ascii="Georgia" w:hAnsi="Georgia"/>
        </w:rPr>
        <w:lastRenderedPageBreak/>
        <w:t>Adaptive Behavior Scale</w:t>
      </w:r>
      <w:r w:rsidR="00A63388">
        <w:rPr>
          <w:rFonts w:ascii="Georgia" w:hAnsi="Georgia"/>
        </w:rPr>
        <w:t xml:space="preserve"> (V</w:t>
      </w:r>
      <w:r w:rsidRPr="000D6CB2">
        <w:rPr>
          <w:rFonts w:ascii="Georgia" w:hAnsi="Georgia"/>
        </w:rPr>
        <w:t>ABS</w:t>
      </w:r>
      <w:r w:rsidR="00A63388">
        <w:rPr>
          <w:rFonts w:ascii="Georgia" w:hAnsi="Georgia"/>
        </w:rPr>
        <w:t>)</w:t>
      </w:r>
      <w:r w:rsidRPr="000D6CB2">
        <w:rPr>
          <w:rFonts w:ascii="Georgia" w:hAnsi="Georgia"/>
        </w:rPr>
        <w:t>)</w:t>
      </w:r>
      <w:r w:rsidR="00F13927">
        <w:rPr>
          <w:rFonts w:ascii="Georgia" w:hAnsi="Georgia"/>
        </w:rPr>
        <w:t>, an objective measuring device for social intelligence</w:t>
      </w:r>
      <w:r w:rsidR="00C95106">
        <w:rPr>
          <w:rFonts w:ascii="Georgia" w:hAnsi="Georgia"/>
        </w:rPr>
        <w:t xml:space="preserve"> </w:t>
      </w:r>
      <w:r w:rsidR="00C95106">
        <w:rPr>
          <w:rFonts w:ascii="Georgia" w:hAnsi="Georgia"/>
        </w:rPr>
        <w:fldChar w:fldCharType="begin" w:fldLock="1"/>
      </w:r>
      <w:r w:rsidR="00EE73A4">
        <w:rPr>
          <w:rFonts w:ascii="Georgia" w:hAnsi="Georgia"/>
        </w:rPr>
        <w:instrText>ADDIN CSL_CITATION { "citationItems" : [ { "id" : "ITEM-1", "itemData" : { "author" : [ { "dropping-particle" : "", "family" : "Doll", "given" : "Edgar A", "non-dropping-particle" : "", "parse-names" : false, "suffix" : "" } ], "container-title" : "The American Journal of Orthopsychiatry", "id" : "ITEM-1", "issue" : "2", "issued" : { "date-parts" : [ [ "1935" ] ] }, "note" : "Doll presents here his Vineland Scale of Social Maturity. He offers it up in response to the absence of a way to measure social incompetence, the &amp;quot;inability to manage oneself and one's affairs with ordinary prudence,&amp;quot; which is the primary criterion for mental deficiency. The second criterion is arrested development, which assumes a normative developmental schedule. The problem is that a normative developmental schedule is not fully available, except for the early developmental years. He seeks to develop a means for &amp;quot;measuring social adequacy in terms of a genetic age schedule which permits the quantitative determination of significant degrees of deviation or change.&amp;quot; (180) He argues that his scale meets this need. The purposes of the scale ar eto provide a standard measure of normal development from infancy through adulthood; a means of determining abnormal deviation in social maturity; a criterion for measuring social dependency for mental deficiency, mental disorder, and maladjustment; a technique for measuring improvement in social maturity; a scale for measuring social deterioration; a developmental schedule; a technique for assessing cultural status; a standard for self-guidance for personal development. \n\nThe scale was developed at the Vineland Laboratory where Doll was a director of research. The instrument was designed with inspiration from Binet and Simon who developed the modern intelligence test. They envisioned this being a way to measure the Social Quotient (SQ) and its corresponding Social Age (SA) in the same way that the intelligence test measure the Intelligence Quotient (IQ) as it relates to Mental Age (MA). &amp;quot;WHile the constant purpose of the scale is to measure social adequacy in terms of social independence, it is obvious that the performances designed to reflect such independence must varry with other aspects of growth, development and adjustment. Consequently the actual content of the scale is base don such evidences of social independence as are reflected in self-help, locomotion, communication, occupation, self-direction, and socialization.&amp;quot; (182) Referencing the items that meaure locomotion or movement Doll says, &amp;quot;In short, as social responsibility increases the individual moves about in ever-widening geographical circles and the responsibiltiy involved in these ever-widening circles is more at issue than the moving itself. In other words, locomotion is here experessed as a social rather than as a motor funtion,&amp;quot; emphasizing the social measurements of the scale (182). This paper provides the test in full form. Although, it goes through a revision between this and a 1937 paper &amp;quot;Social Competence of the Feebleminded under Extra-Institutional Care&amp;quot; \n\nHe discusses the generalizability of the measurements, whether they are experienced in common by everyone. He says, &amp;quot;It is obvious that some of these performances have a more rapid or a more evident emergence than others. Some of them are more universal than others. Some of them are more equivocal than others. Some are influenced by intelligence, others by sex, others by convention, by personality, by habit training, incentive, and the like. All of them are influenced in a measure by social environment, opportunity, or restraint. The scale assumes howeer, that in respect to the items which compose it the indifvidual tends to dominate his invironment, tends to create his own opportunity, tends to break away from restraint. In other words, as the individual grows, he demand and exercises social freedom and corresponding social independence, in ever-widening circles. This progress is reflected in both kind and degree of performance.&amp;quot; (182) This is a very important point, and I think something that Doll glosses over to readily. The institutional constraints on an individual are going to deny them the ability to demonstrate their proficiency in some of these things. It would take a very concerted effort to provide the ability to perform some of them. And in the context of guardianship laws, some of these things are definitely denied. \n\nThe administration of the test is based on interview and report rather than observation. The reporter is generally the individual's mother but can also be the individual themself, if they are able to report. The items are provided in a general scale from first to last developmental stage however, there is likely to be some variation in the real responses. Doll doesn't see this as a problem for the validity of the scale. Of special difficulty are the items measuring adult social maturity: &amp;quot;The scale has been &amp;quot;stretched out&amp;quot; at both ends to provide ample range in the lower and upper reaches. Inasmuch as the formulation of items for the adult levels has presneted the most difficult feature of the scale, not very great claims are made for the present formulation of the adult items. Nevertheless, the adult items do in pactice make it possible to determine the adult level of performance even though the refinement of degrees of adulthood is not yet practicable.&amp;quot; (186) It would be interesting to compare revisions of the scale for their measures of adulthood. \n\nIncluded with the article are two responses/reviews of the scale\nDr. Bartelme: in general support of the scale. is not surprised that it has taken so long to create one. \nProf. Zorbaugh: states that a major difficulty in the scale is distinguishing between growth and learning. This has important consequences for possibility of being able to perform the skill in terms of access. This has particular importance for the adult measures: &amp;quot;An adjustive pattern is an organization which, while dependent upon maturation, is nevertheless a product of learning and experience. Unquestionably it is true that the farther we get from birth the more largely it is a product of learning and experience.&amp;quot; (189) Zorbaugh also doubts that it is possible to rule out environment for the measures Doll suggests.", "page" : "180-190", "title" : "The Genetic Scale of Social Maturity", "type" : "article-journal", "volume" : "5" }, "locator" : "180", "uris" : [ "http://www.mendeley.com/documents/?uuid=e16365ff-b732-4933-a5fc-b9390e276e31" ] } ], "mendeley" : { "formattedCitation" : "(Doll 1935:180)", "plainTextFormattedCitation" : "(Doll 1935:180)", "previouslyFormattedCitation" : "(Doll 1935)" }, "properties" : { "noteIndex" : 12 }, "schema" : "https://github.com/citation-style-language/schema/raw/master/csl-citation.json" }</w:instrText>
      </w:r>
      <w:r w:rsidR="00C95106">
        <w:rPr>
          <w:rFonts w:ascii="Georgia" w:hAnsi="Georgia"/>
        </w:rPr>
        <w:fldChar w:fldCharType="separate"/>
      </w:r>
      <w:r w:rsidR="00EE73A4" w:rsidRPr="00EE73A4">
        <w:rPr>
          <w:rFonts w:ascii="Georgia" w:hAnsi="Georgia"/>
          <w:noProof/>
        </w:rPr>
        <w:t>(Doll 1935:180)</w:t>
      </w:r>
      <w:r w:rsidR="00C95106">
        <w:rPr>
          <w:rFonts w:ascii="Georgia" w:hAnsi="Georgia"/>
        </w:rPr>
        <w:fldChar w:fldCharType="end"/>
      </w:r>
      <w:r w:rsidRPr="000D6CB2">
        <w:rPr>
          <w:rFonts w:ascii="Georgia" w:hAnsi="Georgia"/>
        </w:rPr>
        <w:t xml:space="preserve"> (</w:t>
      </w:r>
      <w:r w:rsidR="00EE73A4">
        <w:rPr>
          <w:rFonts w:ascii="Georgia" w:hAnsi="Georgia"/>
        </w:rPr>
        <w:t>see f</w:t>
      </w:r>
      <w:r w:rsidRPr="000D6CB2">
        <w:rPr>
          <w:rFonts w:ascii="Georgia" w:hAnsi="Georgia"/>
        </w:rPr>
        <w:t xml:space="preserve">igure </w:t>
      </w:r>
      <w:r w:rsidR="00EE73A4">
        <w:rPr>
          <w:rFonts w:ascii="Georgia" w:hAnsi="Georgia"/>
        </w:rPr>
        <w:t>3</w:t>
      </w:r>
      <w:r w:rsidRPr="000D6CB2">
        <w:rPr>
          <w:rFonts w:ascii="Georgia" w:hAnsi="Georgia"/>
        </w:rPr>
        <w:t>)</w:t>
      </w:r>
      <w:r w:rsidR="00A63388">
        <w:rPr>
          <w:rFonts w:ascii="Georgia" w:hAnsi="Georgia"/>
        </w:rPr>
        <w:t xml:space="preserve">. </w:t>
      </w:r>
    </w:p>
    <w:p w14:paraId="3721BC30" w14:textId="21C414BA" w:rsidR="00E90150" w:rsidRPr="000D6CB2" w:rsidRDefault="000D6CB2" w:rsidP="008048BC">
      <w:pPr>
        <w:spacing w:line="480" w:lineRule="auto"/>
        <w:rPr>
          <w:rFonts w:ascii="Georgia" w:hAnsi="Georgia"/>
        </w:rPr>
      </w:pPr>
      <w:commentRangeStart w:id="28"/>
      <w:r w:rsidRPr="000D6CB2">
        <w:rPr>
          <w:rFonts w:ascii="Georgia" w:hAnsi="Georgia"/>
        </w:rPr>
        <w:t xml:space="preserve">While social competence had long been included in the definition of feeblemindedness, Doll’s test was the first attempt to measure it quantitatively. </w:t>
      </w:r>
      <w:commentRangeEnd w:id="28"/>
      <w:r w:rsidR="00F13927">
        <w:rPr>
          <w:rStyle w:val="CommentReference"/>
        </w:rPr>
        <w:commentReference w:id="28"/>
      </w:r>
      <w:r w:rsidRPr="000D6CB2">
        <w:rPr>
          <w:rFonts w:ascii="Georgia" w:hAnsi="Georgia"/>
        </w:rPr>
        <w:t xml:space="preserve">His test delivered a “social quotient” which was to be used alongside life age, and mental age, to determine the </w:t>
      </w:r>
      <w:r w:rsidR="00DF1B89">
        <w:rPr>
          <w:rFonts w:ascii="Georgia" w:hAnsi="Georgia"/>
        </w:rPr>
        <w:t>total degree</w:t>
      </w:r>
      <w:r w:rsidRPr="000D6CB2">
        <w:rPr>
          <w:rFonts w:ascii="Georgia" w:hAnsi="Georgia"/>
        </w:rPr>
        <w:t xml:space="preserve"> of insufficiency possessed by an individual. Doll envisioned his social quotient as an analogous measurement to IQ, measuring social development </w:t>
      </w:r>
      <w:r w:rsidR="00F13927">
        <w:rPr>
          <w:rFonts w:ascii="Georgia" w:hAnsi="Georgia"/>
        </w:rPr>
        <w:t>as a ratio of</w:t>
      </w:r>
      <w:r w:rsidRPr="000D6CB2">
        <w:rPr>
          <w:rFonts w:ascii="Georgia" w:hAnsi="Georgia"/>
        </w:rPr>
        <w:t xml:space="preserve"> chronological age. He argued that the use of intelligence tests alone was not sufficient to identify those who </w:t>
      </w:r>
      <w:proofErr w:type="gramStart"/>
      <w:r w:rsidRPr="000D6CB2">
        <w:rPr>
          <w:rFonts w:ascii="Georgia" w:hAnsi="Georgia"/>
        </w:rPr>
        <w:t>actually presented</w:t>
      </w:r>
      <w:proofErr w:type="gramEnd"/>
      <w:r w:rsidRPr="000D6CB2">
        <w:rPr>
          <w:rFonts w:ascii="Georgia" w:hAnsi="Georgia"/>
        </w:rPr>
        <w:t xml:space="preserve"> problems for society because, without a concrete measurement for social insufficiency, the label could be applied too broadly. </w:t>
      </w:r>
      <w:r w:rsidR="00973CA6" w:rsidRPr="00973CA6">
        <w:rPr>
          <w:rFonts w:ascii="Georgia" w:hAnsi="Georgia"/>
        </w:rPr>
        <w:t xml:space="preserve">Together, measurements for mental and social intelligence contributed to an understanding of mental deficiency as both fixed and treatable. While mental insufficiency couldn’t be cured, social insufficiency could be treated. This opened the diagnosis up to a different kind of treatment, the pursuit of </w:t>
      </w:r>
      <w:r w:rsidR="00973CA6">
        <w:rPr>
          <w:rFonts w:ascii="Georgia" w:hAnsi="Georgia"/>
        </w:rPr>
        <w:t>“normalcy”</w:t>
      </w:r>
      <w:r w:rsidR="00973CA6" w:rsidRPr="00973CA6">
        <w:rPr>
          <w:rFonts w:ascii="Georgia" w:hAnsi="Georgia"/>
        </w:rPr>
        <w:t xml:space="preserve"> through social and vocational training.</w:t>
      </w:r>
    </w:p>
    <w:p w14:paraId="77872AC3" w14:textId="77777777" w:rsidR="005C2630" w:rsidRDefault="0022113A" w:rsidP="005C2630">
      <w:pPr>
        <w:spacing w:line="480" w:lineRule="auto"/>
        <w:rPr>
          <w:rFonts w:ascii="Georgia" w:hAnsi="Georgia"/>
          <w:i/>
        </w:rPr>
      </w:pPr>
      <w:r>
        <w:rPr>
          <w:rFonts w:ascii="Georgia" w:hAnsi="Georgia"/>
          <w:i/>
        </w:rPr>
        <w:t>Implications of Measurement</w:t>
      </w:r>
    </w:p>
    <w:p w14:paraId="4D9E944B" w14:textId="700B2B40" w:rsidR="002E0637" w:rsidRPr="005C2630" w:rsidRDefault="002E0637" w:rsidP="005C2630">
      <w:pPr>
        <w:spacing w:line="480" w:lineRule="auto"/>
        <w:ind w:firstLine="720"/>
        <w:rPr>
          <w:rFonts w:ascii="Georgia" w:hAnsi="Georgia"/>
          <w:i/>
        </w:rPr>
      </w:pPr>
      <w:r>
        <w:rPr>
          <w:rFonts w:ascii="Georgia" w:hAnsi="Georgia"/>
        </w:rPr>
        <w:t xml:space="preserve">The push for objective measurement came early in the process of developing diagnostic criteria for Mental Deficiency. While the shift was fully introduced with the intelligence test, early </w:t>
      </w:r>
      <w:r w:rsidR="00DE1A20">
        <w:rPr>
          <w:rFonts w:ascii="Georgia" w:hAnsi="Georgia"/>
        </w:rPr>
        <w:t xml:space="preserve">efforts to describe mental deficiency </w:t>
      </w:r>
      <w:r w:rsidR="006F7555">
        <w:rPr>
          <w:rFonts w:ascii="Georgia" w:hAnsi="Georgia"/>
        </w:rPr>
        <w:t xml:space="preserve">attempted to provide diagnostic </w:t>
      </w:r>
      <w:r w:rsidR="00DE1A20">
        <w:rPr>
          <w:rFonts w:ascii="Georgia" w:hAnsi="Georgia"/>
        </w:rPr>
        <w:t>criteria based on comparison of the MD to children. The intelligence test introduced standardization to the diagnosis and allowed comparison between subjects across space and time. It also f</w:t>
      </w:r>
      <w:r>
        <w:rPr>
          <w:rFonts w:ascii="Georgia" w:hAnsi="Georgia"/>
        </w:rPr>
        <w:t xml:space="preserve">acilitated communication of the disorder outside the discipline of psychology because descriptions were put into terms that were comprehensible to the public. </w:t>
      </w:r>
      <w:r w:rsidR="00DE1A20">
        <w:rPr>
          <w:rFonts w:ascii="Georgia" w:hAnsi="Georgia"/>
        </w:rPr>
        <w:t xml:space="preserve">As opposed to categorical distinctions like </w:t>
      </w:r>
      <w:r>
        <w:rPr>
          <w:rFonts w:ascii="Georgia" w:hAnsi="Georgia"/>
        </w:rPr>
        <w:t xml:space="preserve">“idiot” or “moron,” </w:t>
      </w:r>
      <w:r w:rsidR="00DE1A20">
        <w:rPr>
          <w:rFonts w:ascii="Georgia" w:hAnsi="Georgia"/>
        </w:rPr>
        <w:t xml:space="preserve">comparisons to </w:t>
      </w:r>
      <w:r>
        <w:rPr>
          <w:rFonts w:ascii="Georgia" w:hAnsi="Georgia"/>
        </w:rPr>
        <w:t xml:space="preserve">age </w:t>
      </w:r>
      <w:r w:rsidR="00DE1A20">
        <w:rPr>
          <w:rFonts w:ascii="Georgia" w:hAnsi="Georgia"/>
        </w:rPr>
        <w:t>contained within themselves a</w:t>
      </w:r>
      <w:r w:rsidR="00D45A9E">
        <w:rPr>
          <w:rFonts w:ascii="Georgia" w:hAnsi="Georgia"/>
        </w:rPr>
        <w:t>n understanding</w:t>
      </w:r>
      <w:r w:rsidR="00DE1A20">
        <w:rPr>
          <w:rFonts w:ascii="Georgia" w:hAnsi="Georgia"/>
        </w:rPr>
        <w:t xml:space="preserve"> of the limitations and abilities of the individual. </w:t>
      </w:r>
      <w:r w:rsidR="00D45A9E">
        <w:rPr>
          <w:rFonts w:ascii="Georgia" w:hAnsi="Georgia"/>
        </w:rPr>
        <w:t xml:space="preserve">This shift was important within the field of Mental </w:t>
      </w:r>
      <w:r w:rsidR="00D45A9E">
        <w:rPr>
          <w:rFonts w:ascii="Georgia" w:hAnsi="Georgia"/>
        </w:rPr>
        <w:lastRenderedPageBreak/>
        <w:t xml:space="preserve">Deficiency but would also become important in the 1970s as laws were developed to guide </w:t>
      </w:r>
      <w:r w:rsidR="006F7555">
        <w:rPr>
          <w:rFonts w:ascii="Georgia" w:hAnsi="Georgia"/>
        </w:rPr>
        <w:t>t</w:t>
      </w:r>
      <w:r w:rsidR="00D45A9E">
        <w:rPr>
          <w:rFonts w:ascii="Georgia" w:hAnsi="Georgia"/>
        </w:rPr>
        <w:t xml:space="preserve">he inclusion of the </w:t>
      </w:r>
      <w:r w:rsidR="006F7555">
        <w:rPr>
          <w:rFonts w:ascii="Georgia" w:hAnsi="Georgia"/>
        </w:rPr>
        <w:t>m</w:t>
      </w:r>
      <w:r w:rsidR="00D45A9E">
        <w:rPr>
          <w:rFonts w:ascii="Georgia" w:hAnsi="Georgia"/>
        </w:rPr>
        <w:t xml:space="preserve">entally deficient in the community. </w:t>
      </w:r>
    </w:p>
    <w:p w14:paraId="08DC4C8D" w14:textId="08D23165" w:rsidR="00364F2D" w:rsidRPr="002E0637" w:rsidRDefault="006F7555" w:rsidP="005C2630">
      <w:pPr>
        <w:spacing w:line="480" w:lineRule="auto"/>
        <w:ind w:firstLine="720"/>
        <w:rPr>
          <w:rFonts w:ascii="Georgia" w:hAnsi="Georgia"/>
        </w:rPr>
      </w:pPr>
      <w:r>
        <w:rPr>
          <w:rFonts w:ascii="Georgia" w:hAnsi="Georgia"/>
        </w:rPr>
        <w:t>Initially, intelligence-</w:t>
      </w:r>
      <w:r w:rsidR="00364F2D">
        <w:rPr>
          <w:rFonts w:ascii="Georgia" w:hAnsi="Georgia"/>
        </w:rPr>
        <w:t xml:space="preserve">only diagnosis limited the scope of the </w:t>
      </w:r>
      <w:r>
        <w:rPr>
          <w:rFonts w:ascii="Georgia" w:hAnsi="Georgia"/>
        </w:rPr>
        <w:t xml:space="preserve">knowledge used to identify the mentally deficient. Earlier methods of categorical diagnosis </w:t>
      </w:r>
      <w:r w:rsidR="00364F2D">
        <w:rPr>
          <w:rFonts w:ascii="Georgia" w:hAnsi="Georgia"/>
        </w:rPr>
        <w:t>involved sustained assessment of an individual</w:t>
      </w:r>
      <w:r>
        <w:rPr>
          <w:rFonts w:ascii="Georgia" w:hAnsi="Georgia"/>
        </w:rPr>
        <w:t xml:space="preserve"> and rich description of their abilities and limitations because they fo</w:t>
      </w:r>
      <w:r w:rsidR="00364F2D">
        <w:rPr>
          <w:rFonts w:ascii="Georgia" w:hAnsi="Georgia"/>
        </w:rPr>
        <w:t xml:space="preserve">cused on intimate knowledge of an individual’s function in the world. </w:t>
      </w:r>
      <w:r>
        <w:rPr>
          <w:rFonts w:ascii="Georgia" w:hAnsi="Georgia"/>
        </w:rPr>
        <w:t xml:space="preserve">In a quest for efficiency, the intelligence test only measured latent mental capacity, </w:t>
      </w:r>
      <w:r w:rsidR="00364F2D">
        <w:rPr>
          <w:rFonts w:ascii="Georgia" w:hAnsi="Georgia"/>
        </w:rPr>
        <w:t>exclud</w:t>
      </w:r>
      <w:r>
        <w:rPr>
          <w:rFonts w:ascii="Georgia" w:hAnsi="Georgia"/>
        </w:rPr>
        <w:t>ing</w:t>
      </w:r>
      <w:r w:rsidR="00364F2D">
        <w:rPr>
          <w:rFonts w:ascii="Georgia" w:hAnsi="Georgia"/>
        </w:rPr>
        <w:t xml:space="preserve"> </w:t>
      </w:r>
      <w:r>
        <w:rPr>
          <w:rFonts w:ascii="Georgia" w:hAnsi="Georgia"/>
        </w:rPr>
        <w:t>its effects on the social performance of the individual in the world.</w:t>
      </w:r>
      <w:r w:rsidR="00364F2D">
        <w:rPr>
          <w:rFonts w:ascii="Georgia" w:hAnsi="Georgia"/>
        </w:rPr>
        <w:t xml:space="preserve"> The goal of the V</w:t>
      </w:r>
      <w:r>
        <w:rPr>
          <w:rFonts w:ascii="Georgia" w:hAnsi="Georgia"/>
        </w:rPr>
        <w:t>ineland Scale</w:t>
      </w:r>
      <w:r w:rsidR="00364F2D">
        <w:rPr>
          <w:rFonts w:ascii="Georgia" w:hAnsi="Georgia"/>
        </w:rPr>
        <w:t xml:space="preserve"> was to quantify these social effects and communicate them on similar terms as IQ. </w:t>
      </w:r>
      <w:r>
        <w:rPr>
          <w:rFonts w:ascii="Georgia" w:hAnsi="Georgia"/>
        </w:rPr>
        <w:t xml:space="preserve">Because the VSMS measured something different from the intelligence test but on the same terms, it was able to be adopted by the professional community as a complementary scale for the purposes of diagnosing MD. </w:t>
      </w:r>
      <w:r w:rsidR="007F361F">
        <w:rPr>
          <w:rFonts w:ascii="Georgia" w:hAnsi="Georgia"/>
        </w:rPr>
        <w:t>Ultimately, this broadened the sc</w:t>
      </w:r>
      <w:r w:rsidR="006346DE">
        <w:rPr>
          <w:rFonts w:ascii="Georgia" w:hAnsi="Georgia"/>
        </w:rPr>
        <w:t>ope</w:t>
      </w:r>
      <w:r w:rsidR="007F361F">
        <w:rPr>
          <w:rFonts w:ascii="Georgia" w:hAnsi="Georgia"/>
        </w:rPr>
        <w:t xml:space="preserve"> of the diagnosis. </w:t>
      </w:r>
      <w:r w:rsidR="00364F2D">
        <w:rPr>
          <w:rFonts w:ascii="Georgia" w:hAnsi="Georgia"/>
        </w:rPr>
        <w:t xml:space="preserve"> </w:t>
      </w:r>
    </w:p>
    <w:p w14:paraId="059592D0" w14:textId="28CEC9FF" w:rsidR="006049D9" w:rsidRPr="006049D9" w:rsidRDefault="006346DE" w:rsidP="005C2630">
      <w:pPr>
        <w:spacing w:line="480" w:lineRule="auto"/>
        <w:ind w:firstLine="720"/>
        <w:rPr>
          <w:rFonts w:ascii="Georgia" w:hAnsi="Georgia"/>
        </w:rPr>
      </w:pPr>
      <w:r>
        <w:rPr>
          <w:rFonts w:ascii="Georgia" w:hAnsi="Georgia"/>
        </w:rPr>
        <w:t xml:space="preserve">In addition to changing the content of diagnosis, the development of quantitative tools also changed the relationship of the mentally deficient to the “normal” population. In contrast to early methods of diagnosis that compared the MD to children </w:t>
      </w:r>
      <w:r>
        <w:rPr>
          <w:rFonts w:ascii="Georgia" w:hAnsi="Georgia"/>
        </w:rPr>
        <w:fldChar w:fldCharType="begin" w:fldLock="1"/>
      </w:r>
      <w:r w:rsidR="005D7638">
        <w:rPr>
          <w:rFonts w:ascii="Georgia" w:hAnsi="Georgia"/>
        </w:rPr>
        <w:instrText>ADDIN CSL_CITATION { "citationItems" : [ { "id" : "ITEM-1", "itemData" : { "author" : [ { "dropping-particle" : "", "family" : "Tredgold", "given" : "Alfred Frank", "non-dropping-particle" : "", "parse-names" : false, "suffix" : "" } ], "container-title" : "Post-Graduate Medical Journal", "id" : "ITEM-1", "issue" : "32", "issued" : { "date-parts" : [ [ "1928" ] ] }, "note" : "In this paper Tredgold lays out his definition of mental deficiency as it relates to a recent law in England defining mental deficiency. \n\nWhile classifying the mentally deficient byg degree of severity is relatively arbitrary, it is especially important to have a grasp on identifying MD for individuals of the higher grades as these are the most difficult to identify. Mental deficiency is defines as &amp;quot;social incapacity of such degree and kind as to necessitate care, supervision and control.&amp;quot; (138)\n\nIdiots are the lowest grade of MD. They have profound defects, are incapable of speech or education. They cannot perform any kind of work and require constant supervision and care. &amp;quot;They require to be washed, dressed, and looked after all their lives like little children.&amp;quot; (134)\n\nImbeciles have sufficient understanding to protect themselves from danger, can understand language and are capable of simple conversation. They require supervision for washing and dressing but can perform routine tasks on their own. They are however, &amp;quot;incapabl of managing themselves or their affairs.&amp;quot; (134)\n\nThe feebleminded is the mildest form of MD but Tredgold says they are the most important class. They are important first of all because they are the most numerous class. Second, because they suffer from a mild degree of deficiency, they have greater potential for both good and evil behavior with social consequences. They are superior to imbeciles in their capacity for education and work. They do however have a lack of common sense. Overall, this class has the greatest potential to go unrecognized to grave social consequences because &amp;quot;they look, and talk, and apparently behave, like normal persons.&amp;quot; Because of their high functional capacity, they tend to be overlooked at MD but their life history likely reveals &amp;quot;a long record of inefficiency or failure.&amp;quot; (134) For the most part, this class gives no trouble in society. There is however what Tredgold calls an unstable type of feebleminded. These are prone to violence, especially when their equilibrium is thrown off. The FM should be distinguished from dull normals. &amp;quot;Of what then does the difference consist?-- what is the nature of their defect? It is this. The lowest stratum of the normal, illiterate though they may be, have enough commond sense to manage themselves and their affairs without outside help.&amp;quot; (135) Though they may make mistakes, they learn from these and do not repeat them. They can look ahead to the future, formulate a plan and execute it. &amp;quot;The feeble-minded are lacking in these aptitudes. In one person it may be judgment thatis chiefly at fault, in another prevision, in another general control, and so on. All of them, however, are defective in some way or other in that group of mental factors which is essential for efficient adaptation to the exigencies of life, and is conveniently termed &amp;quot;wisdom&amp;quot; or &amp;quot;common sense.&amp;quot; The lack of this, which can usually be demostrated by appropriate tests and careful investigation, necessitates care, control or supervision, and brings them within the meaning of the Act.&amp;quot; (135)\n\nThe act also identifies moral defectives as a class. These are individuals who have mental defectiveness coupled with criminal tendencies. They require care and supervision for the protection of others. \n\nTo be legally considered MD, an individual must have MD caused by an organic defect before age 18. \n\nTredgold describes a course of normal development which should be considered when diagnosing someone as MD. The final stage of development is of special interest to me. &amp;quot;The highest and latest development of all is that of the sentiments, such as those of riht and wrong, of honour, honesty, and of social and moral obligation. With the acquirement of these mental development becomes complete, and the individual is fully equipped to maintain an independent existence in a well-ordered and law-abiding community.&amp;quot; (136). This stage is thought to be complete by age 16 or 18. While this does not mean that development stops at age 18, &amp;quot;what is meant is that by the age of 18 or thereabouts, the normal individual is in possession of all the processes of mind, and that they are sufficienly developed to admit of independent social adaptation.&amp;quot; (137) By this age, it is thought that the individual is equipped with the full set of tools they need for independent living, they may still continue to learn to use the tools however.", "page" : "133-137", "title" : "The Nature of Mental Deficiency", "type" : "article-journal", "volume" : "3" }, "uris" : [ "http://www.mendeley.com/documents/?uuid=16f66e64-c80f-477e-9a8f-f1fcea0bf659" ] } ], "mendeley" : { "formattedCitation" : "(Tredgold 1928)", "plainTextFormattedCitation" : "(Tredgold 1928)", "previouslyFormattedCitation" : "(Tredgold 1928)" }, "properties" : { "noteIndex" : 21 }, "schema" : "https://github.com/citation-style-language/schema/raw/master/csl-citation.json" }</w:instrText>
      </w:r>
      <w:r>
        <w:rPr>
          <w:rFonts w:ascii="Georgia" w:hAnsi="Georgia"/>
        </w:rPr>
        <w:fldChar w:fldCharType="separate"/>
      </w:r>
      <w:r w:rsidRPr="006346DE">
        <w:rPr>
          <w:rFonts w:ascii="Georgia" w:hAnsi="Georgia"/>
          <w:noProof/>
        </w:rPr>
        <w:t>(Tredgold 1928)</w:t>
      </w:r>
      <w:r>
        <w:rPr>
          <w:rFonts w:ascii="Georgia" w:hAnsi="Georgia"/>
        </w:rPr>
        <w:fldChar w:fldCharType="end"/>
      </w:r>
      <w:r>
        <w:rPr>
          <w:rFonts w:ascii="Georgia" w:hAnsi="Georgia"/>
        </w:rPr>
        <w:t xml:space="preserve"> or proposed alternative developmental schedules </w:t>
      </w:r>
      <w:r>
        <w:rPr>
          <w:rFonts w:ascii="Georgia" w:hAnsi="Georgia"/>
        </w:rPr>
        <w:fldChar w:fldCharType="begin" w:fldLock="1"/>
      </w:r>
      <w:r>
        <w:rPr>
          <w:rFonts w:ascii="Georgia" w:hAnsi="Georgia"/>
        </w:rPr>
        <w:instrText>ADDIN CSL_CITATION { "citationItems" : [ { "id" : "ITEM-1", "itemData" : { "author" : [ { "dropping-particle" : "", "family" : "Kuhlmann", "given" : "Fred", "non-dropping-particle" : "", "parse-names" : false, "suffix" : "" } ], "container-title" : "Journal of Psycho-Asthenics", "id" : "ITEM-1", "issued" : { "date-parts" : [ [ "1913" ] ] }, "note" : "In this paper Kuhlman proposes a new method to measure the degree of FM, even in children. He suggests that this method will be more useful than the practice of classifying into grades of FM. His scale takes into account both mental and chronological age because, &amp;quot;The mental age alone correctly indicates the degree of deficiency only in the case of adults, or after a chronological age is reached where intelligence has ceased developing.&amp;quot; (133) A scale like this is needed because grading into classes of FM is arbitrary and inconstant, dependent on the ability of the examiner, methods used, changing standards of normalcy, and the social circumstances of the person who is examined. The arbitrary scale of classes was designed for the grading of adult defectives and is especially difficult to use for children (this same observation has been made by others): &amp;quot;The class into which a child would all would therefore be determined by his age as well as by his real degree of deficiency, and at birth, to be strictly logical, all children would have to be called idiots.&amp;quot; (134) Kuhlman argues that instead, when we talk about mental deficiency, what we really mean is the amount below normal that a person is. For children this can also be thought of in terms of their capacity for development. \n\nKuhlman argues that the classification of the FM by their mental ages involves &amp;quot;nothing that is arbitrary&amp;quot; because there is a fixed point of reference, the normal child. A difficulty in measuring this for children is that the mental age for both adults and children is a measurement of ability. For adults, this is easily interpreted (assuming that their development has stopped). For children, this is more complicated in that it denotes the degree below normal but also their rate of development which changes throughout the period of development. \n\nOn page 140, Kuhlman presents his scale which gives the mental ages in a horizontal row across the top and the chronological age in a column at the right hand side. By locating an individual within the table it was thought that you could predict their rate of mental development and the highest age of their mental development. The scale was to be used to predict average development and to get a probability of the mental age, not as a tool for diagnosis. Again, this echoes other discussions about diagnosis vs. prognosis. This might be thought of as a way to predict prognosis of a child's future mental age.", "page" : "132-144", "title" : "Degree of Mental Deficiency in Children as Expressed by the Relation of Age to Mental Age", "type" : "article-journal", "volume" : "17" }, "uris" : [ "http://www.mendeley.com/documents/?uuid=9c6b8186-6cf1-4448-b71e-a81840c37528" ] } ], "mendeley" : { "formattedCitation" : "(Kuhlmann 1913)", "plainTextFormattedCitation" : "(Kuhlmann 1913)", "previouslyFormattedCitation" : "(Kuhlmann 1913)" }, "properties" : { "noteIndex" : 21 }, "schema" : "https://github.com/citation-style-language/schema/raw/master/csl-citation.json" }</w:instrText>
      </w:r>
      <w:r>
        <w:rPr>
          <w:rFonts w:ascii="Georgia" w:hAnsi="Georgia"/>
        </w:rPr>
        <w:fldChar w:fldCharType="separate"/>
      </w:r>
      <w:r w:rsidRPr="006346DE">
        <w:rPr>
          <w:rFonts w:ascii="Georgia" w:hAnsi="Georgia"/>
          <w:noProof/>
        </w:rPr>
        <w:t>(Kuhlmann 1913)</w:t>
      </w:r>
      <w:r>
        <w:rPr>
          <w:rFonts w:ascii="Georgia" w:hAnsi="Georgia"/>
        </w:rPr>
        <w:fldChar w:fldCharType="end"/>
      </w:r>
      <w:r>
        <w:rPr>
          <w:rFonts w:ascii="Georgia" w:hAnsi="Georgia"/>
        </w:rPr>
        <w:t xml:space="preserve"> that placed the MD in a different category apart from the normal population, the intelligence test</w:t>
      </w:r>
      <w:r w:rsidR="00D33B92">
        <w:rPr>
          <w:rFonts w:ascii="Georgia" w:hAnsi="Georgia"/>
        </w:rPr>
        <w:t xml:space="preserve"> relied on direct comparison to typical development to deliver an intelligence quotient (a mathematical calculation of the mental age compared to life age). Mental intelligence </w:t>
      </w:r>
      <w:r>
        <w:rPr>
          <w:rFonts w:ascii="Georgia" w:hAnsi="Georgia"/>
        </w:rPr>
        <w:t xml:space="preserve">was taken to be a </w:t>
      </w:r>
      <w:r w:rsidR="00D33B92">
        <w:rPr>
          <w:rFonts w:ascii="Georgia" w:hAnsi="Georgia"/>
        </w:rPr>
        <w:t>continuum</w:t>
      </w:r>
      <w:r w:rsidR="00585F1B">
        <w:rPr>
          <w:rFonts w:ascii="Georgia" w:hAnsi="Georgia"/>
        </w:rPr>
        <w:t xml:space="preserve"> on which </w:t>
      </w:r>
      <w:r>
        <w:rPr>
          <w:rFonts w:ascii="Georgia" w:hAnsi="Georgia"/>
        </w:rPr>
        <w:t>the mentally deficient were distinguished from “</w:t>
      </w:r>
      <w:proofErr w:type="spellStart"/>
      <w:r>
        <w:rPr>
          <w:rFonts w:ascii="Georgia" w:hAnsi="Georgia"/>
        </w:rPr>
        <w:t>normals</w:t>
      </w:r>
      <w:proofErr w:type="spellEnd"/>
      <w:r>
        <w:rPr>
          <w:rFonts w:ascii="Georgia" w:hAnsi="Georgia"/>
        </w:rPr>
        <w:t xml:space="preserve">” </w:t>
      </w:r>
      <w:r w:rsidR="00D33B92">
        <w:rPr>
          <w:rFonts w:ascii="Georgia" w:hAnsi="Georgia"/>
        </w:rPr>
        <w:t xml:space="preserve">by a threshold between normal and deficient intelligence. </w:t>
      </w:r>
      <w:r>
        <w:rPr>
          <w:rFonts w:ascii="Georgia" w:hAnsi="Georgia"/>
        </w:rPr>
        <w:t xml:space="preserve">This threshold was called the “borderline” and was determined </w:t>
      </w:r>
      <w:r w:rsidR="00D33B92">
        <w:rPr>
          <w:rFonts w:ascii="Georgia" w:hAnsi="Georgia"/>
        </w:rPr>
        <w:t xml:space="preserve">by </w:t>
      </w:r>
      <w:r>
        <w:rPr>
          <w:rFonts w:ascii="Georgia" w:hAnsi="Georgia"/>
        </w:rPr>
        <w:t xml:space="preserve">identifying the </w:t>
      </w:r>
      <w:r w:rsidR="00D33B92">
        <w:rPr>
          <w:rFonts w:ascii="Georgia" w:hAnsi="Georgia"/>
        </w:rPr>
        <w:t>statistical average</w:t>
      </w:r>
      <w:r>
        <w:rPr>
          <w:rFonts w:ascii="Georgia" w:hAnsi="Georgia"/>
        </w:rPr>
        <w:t xml:space="preserve"> intelligence of the population</w:t>
      </w:r>
      <w:r w:rsidR="00D33B92">
        <w:rPr>
          <w:rFonts w:ascii="Georgia" w:hAnsi="Georgia"/>
        </w:rPr>
        <w:t xml:space="preserve">. </w:t>
      </w:r>
      <w:r>
        <w:rPr>
          <w:rFonts w:ascii="Georgia" w:hAnsi="Georgia"/>
        </w:rPr>
        <w:t>Doll’s scale for social intelligence borrowed this formulation</w:t>
      </w:r>
      <w:r w:rsidR="009E5F98">
        <w:rPr>
          <w:rFonts w:ascii="Georgia" w:hAnsi="Georgia"/>
        </w:rPr>
        <w:t xml:space="preserve"> and</w:t>
      </w:r>
      <w:r>
        <w:rPr>
          <w:rFonts w:ascii="Georgia" w:hAnsi="Georgia"/>
        </w:rPr>
        <w:t xml:space="preserve"> identified a normal progression of social behavior from infancy through late adulthood. By measuring which items a person habitual</w:t>
      </w:r>
      <w:r w:rsidR="009E5F98">
        <w:rPr>
          <w:rFonts w:ascii="Georgia" w:hAnsi="Georgia"/>
        </w:rPr>
        <w:t>ly</w:t>
      </w:r>
      <w:r>
        <w:rPr>
          <w:rFonts w:ascii="Georgia" w:hAnsi="Georgia"/>
        </w:rPr>
        <w:t xml:space="preserve"> performed, an assessor could identify their social age. This was communicated as a “social quotient” that </w:t>
      </w:r>
      <w:r>
        <w:rPr>
          <w:rFonts w:ascii="Georgia" w:hAnsi="Georgia"/>
        </w:rPr>
        <w:lastRenderedPageBreak/>
        <w:t xml:space="preserve">was calculated in the same way as IQ. </w:t>
      </w:r>
      <w:r w:rsidR="005D7638">
        <w:rPr>
          <w:rFonts w:ascii="Georgia" w:hAnsi="Georgia"/>
        </w:rPr>
        <w:t>The Vineland Scale</w:t>
      </w:r>
      <w:r w:rsidR="00364F2D">
        <w:rPr>
          <w:rFonts w:ascii="Georgia" w:hAnsi="Georgia"/>
        </w:rPr>
        <w:t xml:space="preserve"> dr</w:t>
      </w:r>
      <w:r w:rsidR="005D7638">
        <w:rPr>
          <w:rFonts w:ascii="Georgia" w:hAnsi="Georgia"/>
        </w:rPr>
        <w:t>e</w:t>
      </w:r>
      <w:r w:rsidR="00364F2D">
        <w:rPr>
          <w:rFonts w:ascii="Georgia" w:hAnsi="Georgia"/>
        </w:rPr>
        <w:t>w on the same idea that intelligence is on a continuum but t</w:t>
      </w:r>
      <w:r w:rsidR="005D7638">
        <w:rPr>
          <w:rFonts w:ascii="Georgia" w:hAnsi="Georgia"/>
        </w:rPr>
        <w:t>ook</w:t>
      </w:r>
      <w:r w:rsidR="00364F2D">
        <w:rPr>
          <w:rFonts w:ascii="Georgia" w:hAnsi="Georgia"/>
        </w:rPr>
        <w:t xml:space="preserve"> it a step further, emphasizing that</w:t>
      </w:r>
      <w:r w:rsidR="005D7638">
        <w:rPr>
          <w:rFonts w:ascii="Georgia" w:hAnsi="Georgia"/>
        </w:rPr>
        <w:t xml:space="preserve"> mentally deficient could</w:t>
      </w:r>
      <w:r w:rsidR="00364F2D">
        <w:rPr>
          <w:rFonts w:ascii="Georgia" w:hAnsi="Georgia"/>
        </w:rPr>
        <w:t xml:space="preserve"> in fact approximate</w:t>
      </w:r>
      <w:r w:rsidR="005D7638">
        <w:rPr>
          <w:rFonts w:ascii="Georgia" w:hAnsi="Georgia"/>
        </w:rPr>
        <w:t xml:space="preserve"> the</w:t>
      </w:r>
      <w:r w:rsidR="00364F2D">
        <w:rPr>
          <w:rFonts w:ascii="Georgia" w:hAnsi="Georgia"/>
        </w:rPr>
        <w:t xml:space="preserve"> normal through training in social behavior regardless of mental age. </w:t>
      </w:r>
    </w:p>
    <w:p w14:paraId="1FD3AEFC" w14:textId="20A69606" w:rsidR="00364F2D" w:rsidRPr="00532284" w:rsidRDefault="005D7638" w:rsidP="005C2630">
      <w:pPr>
        <w:spacing w:line="480" w:lineRule="auto"/>
        <w:ind w:firstLine="720"/>
        <w:rPr>
          <w:rFonts w:ascii="Georgia" w:hAnsi="Georgia"/>
        </w:rPr>
      </w:pPr>
      <w:r>
        <w:rPr>
          <w:rFonts w:ascii="Georgia" w:hAnsi="Georgia"/>
        </w:rPr>
        <w:t>This changing understanding of differences between the mentally deficient and “</w:t>
      </w:r>
      <w:proofErr w:type="spellStart"/>
      <w:r>
        <w:rPr>
          <w:rFonts w:ascii="Georgia" w:hAnsi="Georgia"/>
        </w:rPr>
        <w:t>normals</w:t>
      </w:r>
      <w:proofErr w:type="spellEnd"/>
      <w:r>
        <w:rPr>
          <w:rFonts w:ascii="Georgia" w:hAnsi="Georgia"/>
        </w:rPr>
        <w:t xml:space="preserve">” </w:t>
      </w:r>
      <w:r w:rsidR="006049D9">
        <w:rPr>
          <w:rFonts w:ascii="Georgia" w:hAnsi="Georgia"/>
        </w:rPr>
        <w:t xml:space="preserve">facilitated </w:t>
      </w:r>
      <w:r>
        <w:rPr>
          <w:rFonts w:ascii="Georgia" w:hAnsi="Georgia"/>
        </w:rPr>
        <w:t xml:space="preserve">the development of </w:t>
      </w:r>
      <w:r w:rsidR="006049D9">
        <w:rPr>
          <w:rFonts w:ascii="Georgia" w:hAnsi="Georgia"/>
        </w:rPr>
        <w:t xml:space="preserve">different strategies for treatment. When the MD were considered categorically different from the rest of the population, this justified segregation in </w:t>
      </w:r>
      <w:r>
        <w:rPr>
          <w:rFonts w:ascii="Georgia" w:hAnsi="Georgia"/>
        </w:rPr>
        <w:t>the total institution</w:t>
      </w:r>
      <w:r w:rsidR="006049D9">
        <w:rPr>
          <w:rFonts w:ascii="Georgia" w:hAnsi="Georgia"/>
        </w:rPr>
        <w:t xml:space="preserve">. </w:t>
      </w:r>
      <w:r>
        <w:rPr>
          <w:rFonts w:ascii="Georgia" w:hAnsi="Georgia"/>
        </w:rPr>
        <w:t>The i</w:t>
      </w:r>
      <w:r w:rsidR="006049D9">
        <w:rPr>
          <w:rFonts w:ascii="Georgia" w:hAnsi="Georgia"/>
        </w:rPr>
        <w:t xml:space="preserve">ntelligence test </w:t>
      </w:r>
      <w:r>
        <w:rPr>
          <w:rFonts w:ascii="Georgia" w:hAnsi="Georgia"/>
        </w:rPr>
        <w:t xml:space="preserve">was </w:t>
      </w:r>
      <w:r w:rsidR="006049D9">
        <w:rPr>
          <w:rFonts w:ascii="Georgia" w:hAnsi="Georgia"/>
        </w:rPr>
        <w:t>based on the understanding that</w:t>
      </w:r>
      <w:r>
        <w:rPr>
          <w:rFonts w:ascii="Georgia" w:hAnsi="Georgia"/>
        </w:rPr>
        <w:t xml:space="preserve"> mental intelligence was a </w:t>
      </w:r>
      <w:r w:rsidR="006049D9">
        <w:rPr>
          <w:rFonts w:ascii="Georgia" w:hAnsi="Georgia"/>
        </w:rPr>
        <w:t xml:space="preserve">continuum of intelligence and </w:t>
      </w:r>
      <w:r>
        <w:rPr>
          <w:rFonts w:ascii="Georgia" w:hAnsi="Georgia"/>
        </w:rPr>
        <w:t>used comparison with average intelligence the basis of its calculations.</w:t>
      </w:r>
      <w:r w:rsidR="006049D9">
        <w:rPr>
          <w:rFonts w:ascii="Georgia" w:hAnsi="Georgia"/>
        </w:rPr>
        <w:t xml:space="preserve"> People with MD </w:t>
      </w:r>
      <w:r>
        <w:rPr>
          <w:rFonts w:ascii="Georgia" w:hAnsi="Georgia"/>
        </w:rPr>
        <w:t>were defined as having intelligence below a normal threshold</w:t>
      </w:r>
      <w:r w:rsidR="006049D9">
        <w:rPr>
          <w:rFonts w:ascii="Georgia" w:hAnsi="Georgia"/>
        </w:rPr>
        <w:t>.</w:t>
      </w:r>
      <w:r>
        <w:rPr>
          <w:rFonts w:ascii="Georgia" w:hAnsi="Georgia"/>
        </w:rPr>
        <w:t xml:space="preserve"> The intelligence test could calculate degree of difference between individuals which</w:t>
      </w:r>
      <w:r w:rsidR="006049D9">
        <w:rPr>
          <w:rFonts w:ascii="Georgia" w:hAnsi="Georgia"/>
        </w:rPr>
        <w:t xml:space="preserve"> contributed to efforts to bring the MD out of the institution based on their </w:t>
      </w:r>
      <w:r>
        <w:rPr>
          <w:rFonts w:ascii="Georgia" w:hAnsi="Georgia"/>
        </w:rPr>
        <w:t>capacity</w:t>
      </w:r>
      <w:r w:rsidR="006049D9">
        <w:rPr>
          <w:rFonts w:ascii="Georgia" w:hAnsi="Georgia"/>
        </w:rPr>
        <w:t xml:space="preserve"> to interact in the world. </w:t>
      </w:r>
      <w:commentRangeStart w:id="29"/>
      <w:r>
        <w:rPr>
          <w:rFonts w:ascii="Georgia" w:hAnsi="Georgia"/>
        </w:rPr>
        <w:t>Institutional p</w:t>
      </w:r>
      <w:r w:rsidR="006049D9">
        <w:rPr>
          <w:rFonts w:ascii="Georgia" w:hAnsi="Georgia"/>
        </w:rPr>
        <w:t xml:space="preserve">arole programs allowed supervised interaction </w:t>
      </w:r>
      <w:r>
        <w:rPr>
          <w:rFonts w:ascii="Georgia" w:hAnsi="Georgia"/>
        </w:rPr>
        <w:t xml:space="preserve">with the community </w:t>
      </w:r>
      <w:r w:rsidR="006049D9">
        <w:rPr>
          <w:rFonts w:ascii="Georgia" w:hAnsi="Georgia"/>
        </w:rPr>
        <w:t xml:space="preserve">for those were more similar to </w:t>
      </w:r>
      <w:proofErr w:type="spellStart"/>
      <w:r w:rsidR="006049D9">
        <w:rPr>
          <w:rFonts w:ascii="Georgia" w:hAnsi="Georgia"/>
        </w:rPr>
        <w:t>normals</w:t>
      </w:r>
      <w:proofErr w:type="spellEnd"/>
      <w:r>
        <w:rPr>
          <w:rFonts w:ascii="Georgia" w:hAnsi="Georgia"/>
        </w:rPr>
        <w:t xml:space="preserve"> and kept those who were very different within the walls of the institution </w:t>
      </w:r>
      <w:r>
        <w:rPr>
          <w:rFonts w:ascii="Georgia" w:hAnsi="Georgia"/>
        </w:rPr>
        <w:fldChar w:fldCharType="begin" w:fldLock="1"/>
      </w:r>
      <w:r w:rsidR="00214897">
        <w:rPr>
          <w:rFonts w:ascii="Georgia" w:hAnsi="Georgia"/>
        </w:rPr>
        <w:instrText>ADDIN CSL_CITATION { "citationItems" : [ { "id" : "ITEM-1", "itemData" : { "author" : [ { "dropping-particle" : "", "family" : "Bernstein", "given" : "Charles", "non-dropping-particle" : "", "parse-names" : false, "suffix" : "" } ], "container-title" : "Mental Hygiene", "id" : "ITEM-1", "issue" : "1", "issued" : { "date-parts" : [ [ "1920" ] ] }, "note" : "Bernstein opens this piece with the claim that the characteristics of the feebleminded are changing. While the majority used to be idiots or imbeciles, now 80% are morons and borderline cases. This presents a new and special problem for the care of the FM. He attributes this to the societal advances in industry. Given that a majority of the FM are high-grades, he argues that there should be a shift to less expensive and more natural environments than physical custody in the institution. less restrictive environments are beneficial for a number of reasons. &amp;quot;A system that renders a large percnetage of them self-supporting, apart from the benefit to the individuals directly concerne, performs a threefold service: it relives the state financially; it permits of increased facitilities for the custodial care of the lower grades of feebleminded; and it adds to the community's supply of labor in fileds in which the demand for wokrers is far in excess of the supply--namely, agriculture and domestic work.&amp;quot; (2) As a way to measure the capability of the FM he suggests &amp;quot;the world test&amp;quot;: &amp;quot;The only fair treatment for these cases is to give them such training and then let them meet the test of life under favorable conditions in normal families, where they will have the benefit of the same kind of experience and the same kind of supervision and advice that go to the development of normal individuals.&amp;quot; (2)\n\nHe gives an in depth description of boys and girls colony care. Boys colonies were established 1906 and on ward and focused on agricultural work. He also describes one program that focused on reforestation work. Their first girls colony was established in 1914. This colony made girls available for domestic day labor. They emphasize: &amp;quot;These girls are not markedly defective, but are girls who have been orphans or have never known a normal home, and when later in life they have gone out into the world, they have been unable to get along because of a lack of proper home training and normal worldly experience. As a result they were sent to this asylum for study, care, and training, and we are sending them out to work, after having been throughouly trained and tested here, to see if they can get in touch with the world under normal conditions and thus learn to be self-sustaining and possibly have their entire freedom... Incidentally, in connection therewith we have established the most positive test possible as to the ability of some of these cases to rehabilitate or support themselves, regarding all of whcih we can ever be positive in a considerable number of these border-line cases until such world test has actually been applied.&amp;quot; (8). This excerpt is interesting in that it describe the attirbution of deficiency, and the goal of training. Girls who were returned to the colony because of social offenses (flirting), because of insufficient training, illness, and because &amp;quot;their services were worth more to the institution than they were getting outside.&amp;quot; The girls colony was entirely self-sufficient. Each girl was given money weekly for spending money and to put in a savings account, the rest was deposited into a general fund for the suport of the home. \n\nParole is seen as a continuum from the institution to independence in the community: Girls designated &amp;quot;institution&amp;quot; did not pass through colony training. About one-fourth of the girls go back and forth from the asylum to the city of Rome by bus, about one-fourth live at the colonies, and about one-half live where they work, thus making a sort of profression in their parole to larger freedom and responsibilities.&amp;quot; (11) The colony system was designed to be a gradual introduction into &amp;quot;normal&amp;quot; life in the community. Before the colony system was introduced, individuals released on parole often fell into deviant behavior because they were bored or lonely when their work ended. They claim that some even begged to be able to return to the institution. &amp;quot;This experience was one of the reasons that lef us to adopt the colony plan, to help these cases gradually get back in touch with the world and lean the ways of the world and how to care for themselves, and at the same tme to give them some place that they can call home while they are making their new associations and firendships, thus protecting them from unprincipled people and bad companions during their rehabilitation period.&amp;quot; (20)\n\nA barrier to developing these types of work colonies, despite their success, is that their service was also needed in the institution: &amp;quot;Thus many of our most reliable boys and girls were pressed into service at the asylum instead of being given other privileges through colony life or parole. And here the question arises, is it fair and just to these boys and girls to deprive them of an opportunity to live outside the institution, so long as they are capable and trustworthy?&amp;quot; (11). \n\nAnother barrier to managing colonies was that there are some that are capable of more work outside the institution but still need a fair amount of supervision. Bersnstein suggests that hand sewing, laundry, and millwork colonies are well suited for these girls. \n\nThe movement of capable individuals to colonies is also important for opening up positions in the institution: &amp;quot;Of course the greatest good in this colony activity, in addition to giving these girls larger opportunities for development, is that beds were made available for 165 additional girls, all of whom were greatly in need of such training and custody, and nearly every one of whom would otherwise have driften further into crime and immorality and other troubles.&amp;quot; (12)\n\nIn their efforts to establish these colony and parole programs, they were met with opposition from the community: &amp;quot;To be sure, we did experience in the beginning attempts to discourage the project, such as a series of anonymous postcards sent to the women who were employing the girls, stating that they should be ashamed to employ scab labor, etc., all apparently from one source, a discharged and disgruntled former employee. Also, a group of boys attempted to molest and distract the girls on the street and loitered about the colony house, but the early cooperation of the police served to quiet all such disturbances.&amp;quot; (13) \n\nIn order to give the colony girls the best chance at rehabilitation, they did not provide any information about the girls' past to colony officials: &amp;quot;We began with each girl so far as possible a new life and thus preferred that those who wer to meet and work with them through the colony should have no basis for a biased judgment against them. We therefore decided that the colony officieals should know nothing definitely of the girls' past history, giving each girl the best chance possible to bury her past if she were so disposed; and one need by see the letters of advice that some of the girls write back to their girl friends remaining in the asylum to appreciate that at least some of them do attempt to bury the past and come to learn that goodness and virtue are their own reward.&amp;quot; (13-14) This is super interesting. I think it shows the conscious efforts of superintendents to ameliorate the effects of stigma in the patient's lives. \n\nSignificantly, they attempted as much as possible to separate the colonies by age. \n\nOn page 21, Bernstein gives the forms of agreement for taking on a colony boy or girl. One page 22, they also give a notice to employers: &amp;quot;while we do not consider them expertly trained in these lines of work, we consider them good helpers. Of course, they need a little supervision todirect them in their work... They also need supervision and direction in their social life and street deportment.&amp;quot; &amp;quot; Our object in sending these boys and girls out is that they may learn to live outside in the world and become self-supporting and at the same time vacat beds at the institution for more needy cases, especially younger boys and firls who need the training which they can get in an institution of this character, and for whom there is no other place.&amp;quot; \n\nIn a second notice to employers (page 23), there is a warning given, especially for supervisors of girls. The employer is implored to treat the girls as they would their own children, &amp;quot;remembering that while these girls are apprently full grown or large and of adult age, still their mentality is retarded or subnormal, as they usually have a mental age of about eight to ten years, and therefore we can not expect them, at first at least, to use much better judgent regardinf their street deportment and actions outside of the house than a girl of that age would use, even though they are able to do a great deal of work, etc., as a girl their size ordinarily would do.&amp;quot; (23). They also advise, &amp;quot;We are trying to have these girls learn how to live outside decently, and be helpful, and it is with this in mind that we send them out in this way, but if they don't improve by the experience, or tend to grwo worse, and also if they lie and try to decieve you, they should be returned to the institution at once for further discipline and training.&amp;quot; (23). \n\n&amp;quot;The purpose of these colonies is to test out the boys and girls in an existence more nearly normal than is possible in a large institution. The privilege of colony life is given only to self-respecting boys and girls of reasonable intelligence, who wish to make an effort to be self-sustaining, law-abiding citizens. The boys' ages run from sixteen to thirty years, the firls' from sixteen to forty; in the girls colony for preparatory training, from twelve to sixteen years.&amp;quot; (25) The authors conclude that investment should be made in inceasing these colony programs in order to return the services of the MD to the state and to open up more beds for those who truly can't sustain themselves in the community. They stress that an emphasis and focus should be put on the success of the colony program rather than the occasional failures. &amp;quot; Most of us normal individuals have at one time or another been at the point of failure, and probably would have failed had indulgent parents and friends not given us a chance to try again and yet again until we eventually found ourselves. Nor should a small number of complete failures lead to the condemnation of a system that is proving successful in the great majority of cases, with benefit both to the individual and to society.&amp;quot; (28).", "page" : "1-28", "title" : "Colony and Extra-Institutional Care for the Feebleminded", "type" : "article-journal", "volume" : "4" }, "uris" : [ "http://www.mendeley.com/documents/?uuid=f1b4757a-dc50-4f41-ab68-b57baf06e7a6" ] }, { "id" : "ITEM-2", "itemData" : { "author" : [ { "dropping-particle" : "", "family" : "Bernstein", "given" : "Charles", "non-dropping-particle" : "", "parse-names" : false, "suffix" : "" } ], "id" : "ITEM-2", "issue" : "3", "issued" : { "date-parts" : [ [ "1923" ] ] }, "publisher" : "National Committee for Mental Hygiene, Inc.", "title" : "Colony and parole care for dependents and defectives...", "type" : "book", "volume" : "7" }, "uris" : [ "http://www.mendeley.com/documents/?uuid=0ca83b9f-faf4-4fda-902c-e4401bbe5204" ] }, { "id" : "ITEM-3", "itemData" : { "author" : [ { "dropping-particle" : "", "family" : "Bernstein", "given" : "Charles", "non-dropping-particle" : "", "parse-names" : false, "suffix" : "" } ], "container-title" : "Psychiatric Quarterly", "id" : "ITEM-3", "issued" : { "date-parts" : [ [ "1927" ] ] }, "note" : "Berstein lists 7 advantages to colony care for MD. \n1. easy, inexpensive, and quick availability of housing in town and farms \n2. humanitarian concern for the individual patient. \n3. individual tailoring of the environmental conditions \n4. opportunity for the individual to contribute to their own care and support. \n5. possibility for a home life\n6. simple protected environment\n7. economic cost values (savings to the institution and community)\n\nLike in many of the other articles in defense of colony and parole care, Bernstein lays out a detailed cost benefit analysis. &amp;quot;Under these conditions the costs of maintenance per year are from two-thirds to three-quarters of what it actually costs to maintain a like number of inmates at the institution, this because at the colony the inmates fo much of their own washing, do their own cooking, chamber work, house work, etc., which reduces considerably payroll costs per capita.&amp;quot; (420) Concern for the cost of institutional care comes from a few realizations of the field. First, the realization that the best care for the MD is actually custody for life, not rehabilitation and return to the community. Second, the increasing number of individuals to be cared for by this system. The increased life span for the MD due to increased medical care. There is also a concern for the moral cost of institutional care: &amp;quot;We found that the general effect of institution life and training is to institutionalize the inmates; that after several years of continuous existence in an institution--even the best--a large majority of individuals thus cared for require correction of many habits of life contracted through association with large numbers and constant personal supervision, resulting in their losing or never gaining self-reliance or initiative. It was therefor, decided that the gulf between the institutions and the outside home, with a more or less independent existence outside the institution, must be bridged&amp;quot; (421)\n\nHe gives two main arguments in support of colony care: the need to utilize limited funds to their greatest efficiency and &amp;quot;the advantages of rendering the enforced restriction of freedom and the economic and social limitations as human and as little humiliating as possible.&amp;quot; (423) Bernstein claims that it is the duty of society to be considerate to the MD as much as it is society's duty to constrain their activities (this seems to me like a precursor to the right to treatment). The colony was thought to be respecting of the individual's rights: &amp;quot;In this way self-respect is engendered in the individual, rather than dependency, humiliation and discouragement. Rather than handing out alms we are supervising self-earned support and instructing out patients not only in hygiene and animal inhibition, but also in habits of industry and thrift and honorable self-support--the sheet anchors of moral prophylaxis.&amp;quot; (424)", "page" : "419-425", "title" : "Advantages of Colony Care of Mental Defectives", "type" : "article-journal" }, "uris" : [ "http://www.mendeley.com/documents/?uuid=745fe326-b36d-4a05-922e-5de77c2f5b53" ] }, { "id" : "ITEM-4", "itemData" : { "author" : [ { "dropping-particle" : "", "family" : "Parnicky", "given" : "Joseph J.", "non-dropping-particle" : "", "parse-names" : false, "suffix" : "" }, { "dropping-particle" : "", "family" : "Brown", "given" : "Leonard N.", "non-dropping-particle" : "", "parse-names" : false, "suffix" : "" } ], "container-title" : "Social Work", "id" : "ITEM-4", "issue" : "1", "issued" : { "date-parts" : [ [ "1964" ] ] }, "note" : "The transition from the institution to the community has long been recognized as especially important by practitioners in MR. The incidence of readmission to the institution has pointed to the need for both social adjustment and community acceptance. A study by Windle, Stewart and Brown (1961, &amp;quot;reasons for the communtiy failure of released patients.&amp;quot;) showed that the primary reason for failure in the community was difficulty with interpersonal relationships. Gunzberg also emphasized the need for social training, suggesting that this is more important than vocational training (1960, &amp;quot;The place of further education in the rehabilitation of the adult subnormal&amp;quot;). Cohen (1960, &amp;quot;an analysis of vocational failures of mental retardates placed in the community after a period of institutionalization) similarly identified lack of judgment with regard to social norms, poor attitude on the job, lak of readiness for employment or difficulty in adjustment and severe problems at home as the primary factors contributing to failure in the community. Cohen also found that stigma inhibited adjutment. In response to studies like these, the Vocational Rehabilitation Administration defined the goal of rehabilitation as &amp;quot;to provide conditions and circumstances that permit the retarded person to perform the activities of daily life and to learn how to behave socially and vocationally in such a manner that he may compete successfully within that segment of his milieu that is within normal limits.&amp;quot; (80). ***In some ways, this seems like a similar argument to the argument about the curability of mental deficiency. This could be an example of the shifting goals that lead to decoupling***\n\nParnicky and Brown make the argument that institutions should provide a continuum of care that leads to independence in the community in order to ease this transition: &amp;quot;In order to achieve this goal institutional programs must provide introductory experiences within the community, experiences with which the retardate can cope successfully and that are part of a progession leading to independent living off the institution grounds. One of the aspects of community life for which the retardate needs preparation is the varying degree of acceptance he may experience, including possible rejection and hostility. Disabilities are variously defined culturally and, since our society places a high premium on normality, retardation is unacceptable to many.&amp;quot; (80) What is especially interesting here is that the authors argue in favor of a social model of disability. The repsonse of the communty tends to be to segregate the disabled and to restrict the availability of services. Providign positive community experiences in the context of the institution could help to ease the disabled into the stigma and isolation that they are likely to experience in the community. This easing into the community is consistent with Parsons' stated goals of the therapeutic process: &amp;quot;the therapeutic process must always have as one dimension the restoration of capacity to play social roles in a normal way.&amp;quot; ***This would be a good article to find.***\n\nParnicky and Brown write this article to report on their efforts at the Johnstone Training and Research Center in introducing the MR to the community. They developed working relationships with community group services agencies so that MR students could use the community centers which were &amp;quot;associated with normality&amp;quot; and r&amp;quot;epresented community values.&amp;quot; They start with their younger students with more guided introduction to community settings and then progress to allow their students to access these services on their own. They seek to answer the following question: &amp;quot;What are the perceptions expressed by institutionalized retardates as they face introductory experiences in the community?&amp;quot; (81). They collected data in group discussions with 8 men ranging 18-20 who were mildly retarded/educable and were working toward living in the community. There were 8 group discussions held during weekly visits to the &amp;quot;y.&amp;quot; This is data collected in progress, not retrospective. \n\nThey want to work against hypotheses of other studies that have should that the MR have a preference for institutional over community life. They suggest that community life should be made more attractive to the MD. &amp;quot;The problem is how to help the residential student realize that life in the community can be rewarding, satisfying, and enjoyable even more than life under institutional conditions. There is a need to reduce the student's ignorance, fears, and anxieties about life in the community.&amp;quot; (83). The respondents in their study generally have good feelings about community living which indicates their understanding of the goals of rehabilitation and the readiness to move into the community. \n\nThe study also asked students about how they think they are percieved in the community. Resopndents generally thought that they were not seen as retarded by others in the community even though they did in fact stand out. The yreassured themselves with the following statements: &amp;quot;If we were mentally retarded we would be jumping around crazy.&amp;quot; &amp;quot;a retarded person is someone you can't trust.&amp;quot; &amp;quot;If we were retarded they would always be watchins us and standing around to see that we won't hurt ourselves.&amp;quot; They also made remarks about their own competence in the community: &amp;quot;I got excellent manners.&amp;quot; &amp;quot;They can't fire me, I'm a good worker.&amp;quot; &amp;quot;At least I prove to people I joined something [the &amp;quot;Y&amp;quot;] that's got some sense to ir.&amp;quot;", "page" : "79-85", "title" : "Introducing Institutionalized Retardates to the Community", "type" : "article-journal", "volume" : "9" }, "uris" : [ "http://www.mendeley.com/documents/?uuid=b9d167e7-0b7a-4a89-92cf-4b396fafdfcb" ] } ], "mendeley" : { "formattedCitation" : "(Bernstein 1920, 1923, 1927; Parnicky and Brown 1964)", "plainTextFormattedCitation" : "(Bernstein 1920, 1923, 1927; Parnicky and Brown 1964)", "previouslyFormattedCitation" : "(Bernstein 1920, 1923, 1927; Parnicky and Brown 1964)" }, "properties" : { "noteIndex" : 22 }, "schema" : "https://github.com/citation-style-language/schema/raw/master/csl-citation.json" }</w:instrText>
      </w:r>
      <w:r>
        <w:rPr>
          <w:rFonts w:ascii="Georgia" w:hAnsi="Georgia"/>
        </w:rPr>
        <w:fldChar w:fldCharType="separate"/>
      </w:r>
      <w:r w:rsidRPr="005D7638">
        <w:rPr>
          <w:rFonts w:ascii="Georgia" w:hAnsi="Georgia"/>
          <w:noProof/>
        </w:rPr>
        <w:t>(Bernstein 1920, 1923, 1927; Parnicky and Brown 1964)</w:t>
      </w:r>
      <w:r>
        <w:rPr>
          <w:rFonts w:ascii="Georgia" w:hAnsi="Georgia"/>
        </w:rPr>
        <w:fldChar w:fldCharType="end"/>
      </w:r>
      <w:r w:rsidR="006049D9">
        <w:rPr>
          <w:rFonts w:ascii="Georgia" w:hAnsi="Georgia"/>
        </w:rPr>
        <w:t xml:space="preserve">. </w:t>
      </w:r>
      <w:commentRangeEnd w:id="29"/>
      <w:r w:rsidR="009E5F98">
        <w:rPr>
          <w:rStyle w:val="CommentReference"/>
        </w:rPr>
        <w:commentReference w:id="29"/>
      </w:r>
      <w:commentRangeStart w:id="30"/>
      <w:r w:rsidR="006049D9">
        <w:rPr>
          <w:rFonts w:ascii="Georgia" w:hAnsi="Georgia"/>
        </w:rPr>
        <w:t>For example, some might work within the walls of the institution</w:t>
      </w:r>
      <w:r>
        <w:rPr>
          <w:rFonts w:ascii="Georgia" w:hAnsi="Georgia"/>
        </w:rPr>
        <w:t xml:space="preserve"> caring for children, doing laundry, or working in the garden</w:t>
      </w:r>
      <w:r w:rsidR="006049D9">
        <w:rPr>
          <w:rFonts w:ascii="Georgia" w:hAnsi="Georgia"/>
        </w:rPr>
        <w:t xml:space="preserve">. Some might be transported into the community </w:t>
      </w:r>
      <w:r>
        <w:rPr>
          <w:rFonts w:ascii="Georgia" w:hAnsi="Georgia"/>
        </w:rPr>
        <w:t xml:space="preserve">daily </w:t>
      </w:r>
      <w:proofErr w:type="gramStart"/>
      <w:r w:rsidR="006049D9">
        <w:rPr>
          <w:rFonts w:ascii="Georgia" w:hAnsi="Georgia"/>
        </w:rPr>
        <w:t>in order to</w:t>
      </w:r>
      <w:proofErr w:type="gramEnd"/>
      <w:r w:rsidR="006049D9">
        <w:rPr>
          <w:rFonts w:ascii="Georgia" w:hAnsi="Georgia"/>
        </w:rPr>
        <w:t xml:space="preserve"> work </w:t>
      </w:r>
      <w:r>
        <w:rPr>
          <w:rFonts w:ascii="Georgia" w:hAnsi="Georgia"/>
        </w:rPr>
        <w:t>and s</w:t>
      </w:r>
      <w:r w:rsidR="006049D9">
        <w:rPr>
          <w:rFonts w:ascii="Georgia" w:hAnsi="Georgia"/>
        </w:rPr>
        <w:t>ome might “live-out” in a supervised setting</w:t>
      </w:r>
      <w:r>
        <w:rPr>
          <w:rFonts w:ascii="Georgia" w:hAnsi="Georgia"/>
        </w:rPr>
        <w:t xml:space="preserve"> (akin to a modern</w:t>
      </w:r>
      <w:r w:rsidR="00F6318A">
        <w:rPr>
          <w:rFonts w:ascii="Georgia" w:hAnsi="Georgia"/>
        </w:rPr>
        <w:t>-</w:t>
      </w:r>
      <w:r>
        <w:rPr>
          <w:rFonts w:ascii="Georgia" w:hAnsi="Georgia"/>
        </w:rPr>
        <w:t>day group home)</w:t>
      </w:r>
      <w:r w:rsidR="006049D9">
        <w:rPr>
          <w:rFonts w:ascii="Georgia" w:hAnsi="Georgia"/>
        </w:rPr>
        <w:t xml:space="preserve"> or in their place of employment to be cared for as children</w:t>
      </w:r>
      <w:r>
        <w:rPr>
          <w:rFonts w:ascii="Georgia" w:hAnsi="Georgia"/>
        </w:rPr>
        <w:t xml:space="preserve"> of the family</w:t>
      </w:r>
      <w:r w:rsidR="006049D9">
        <w:rPr>
          <w:rFonts w:ascii="Georgia" w:hAnsi="Georgia"/>
        </w:rPr>
        <w:t xml:space="preserve">. </w:t>
      </w:r>
      <w:commentRangeEnd w:id="30"/>
      <w:r w:rsidR="009E5F98">
        <w:rPr>
          <w:rStyle w:val="CommentReference"/>
        </w:rPr>
        <w:commentReference w:id="30"/>
      </w:r>
      <w:r w:rsidR="006049D9">
        <w:rPr>
          <w:rFonts w:ascii="Georgia" w:hAnsi="Georgia"/>
        </w:rPr>
        <w:t xml:space="preserve">Finally, tests for adaptive function facilitated the belief that the MD could </w:t>
      </w:r>
      <w:proofErr w:type="gramStart"/>
      <w:r w:rsidR="006049D9" w:rsidRPr="005D7638">
        <w:rPr>
          <w:rFonts w:ascii="Georgia" w:hAnsi="Georgia"/>
          <w:i/>
        </w:rPr>
        <w:t>actually approximate</w:t>
      </w:r>
      <w:proofErr w:type="gramEnd"/>
      <w:r w:rsidR="006049D9">
        <w:rPr>
          <w:rFonts w:ascii="Georgia" w:hAnsi="Georgia"/>
        </w:rPr>
        <w:t xml:space="preserve"> normal</w:t>
      </w:r>
      <w:r>
        <w:rPr>
          <w:rFonts w:ascii="Georgia" w:hAnsi="Georgia"/>
        </w:rPr>
        <w:t>ity</w:t>
      </w:r>
      <w:r w:rsidR="006049D9">
        <w:rPr>
          <w:rFonts w:ascii="Georgia" w:hAnsi="Georgia"/>
        </w:rPr>
        <w:t xml:space="preserve"> in their daily behavior even if they were not cured </w:t>
      </w:r>
      <w:r>
        <w:rPr>
          <w:rFonts w:ascii="Georgia" w:hAnsi="Georgia"/>
        </w:rPr>
        <w:t>of their mental deficiency</w:t>
      </w:r>
      <w:r w:rsidR="006049D9">
        <w:rPr>
          <w:rFonts w:ascii="Georgia" w:hAnsi="Georgia"/>
        </w:rPr>
        <w:t xml:space="preserve">. </w:t>
      </w:r>
      <w:commentRangeStart w:id="31"/>
      <w:r w:rsidR="006049D9">
        <w:rPr>
          <w:rFonts w:ascii="Georgia" w:hAnsi="Georgia"/>
        </w:rPr>
        <w:t xml:space="preserve">An emphasis on adaptive behavior </w:t>
      </w:r>
      <w:r>
        <w:rPr>
          <w:rFonts w:ascii="Georgia" w:hAnsi="Georgia"/>
        </w:rPr>
        <w:t>encouraged innovation in</w:t>
      </w:r>
      <w:r w:rsidR="0022113A">
        <w:rPr>
          <w:rFonts w:ascii="Georgia" w:hAnsi="Georgia"/>
        </w:rPr>
        <w:t xml:space="preserve"> forms of</w:t>
      </w:r>
      <w:r>
        <w:rPr>
          <w:rFonts w:ascii="Georgia" w:hAnsi="Georgia"/>
        </w:rPr>
        <w:t xml:space="preserve"> community</w:t>
      </w:r>
      <w:r w:rsidR="0022113A">
        <w:rPr>
          <w:rFonts w:ascii="Georgia" w:hAnsi="Georgia"/>
        </w:rPr>
        <w:t xml:space="preserve"> inclusion: vocational training programs</w:t>
      </w:r>
      <w:r>
        <w:rPr>
          <w:rFonts w:ascii="Georgia" w:hAnsi="Georgia"/>
        </w:rPr>
        <w:t xml:space="preserve"> </w:t>
      </w:r>
      <w:r>
        <w:rPr>
          <w:rFonts w:ascii="Georgia" w:hAnsi="Georgia"/>
        </w:rPr>
        <w:fldChar w:fldCharType="begin" w:fldLock="1"/>
      </w:r>
      <w:r>
        <w:rPr>
          <w:rFonts w:ascii="Georgia" w:hAnsi="Georgia"/>
        </w:rPr>
        <w:instrText>ADDIN CSL_CITATION { "citationItems" : [ { "id" : "ITEM-1", "itemData" : { "ISSN" : "2164-4918", "author" : [ { "dropping-particle" : "", "family" : "Dubrow", "given" : "Max", "non-dropping-particle" : "", "parse-names" : false, "suffix" : "" } ], "container-title" : "The Personnel and Guidance Journal", "id" : "ITEM-1", "issue" : "5", "issued" : { "date-parts" : [ [ "1960" ] ] }, "page" : "392-395", "publisher" : "Wiley Online Library", "title" : "Sheltered Workshops for the Mentally Retarded as an Educational and Vocational Experience", "type" : "article-journal", "volume" : "38" }, "uris" : [ "http://www.mendeley.com/documents/?uuid=a0220e5b-1d92-4a1b-ac82-7d8b701cad56" ] }, { "id" : "ITEM-2", "itemData" : { "author" : [ { "dropping-particle" : "", "family" : "Wolfensberger", "given" : "Wolf", "non-dropping-particle" : "", "parse-names" : false, "suffix" : "" } ], "container-title" : "Mental retardation. Chicago: Aldine", "id" : "ITEM-2", "issued" : { "date-parts" : [ [ "1967" ] ] }, "page" : "232-273", "title" : "Vocational preparation and occupation", "type" : "article-journal" }, "uris" : [ "http://www.mendeley.com/documents/?uuid=efa22db8-aade-4560-bea0-c9a25e9b23da" ] }, { "id" : "ITEM-3", "itemData" : { "author" : [ { "dropping-particle" : "", "family" : "Tobias", "given" : "Jack", "non-dropping-particle" : "", "parse-names" : false, "suffix" : "" } ], "container-title" : "Training School Bulletin", "id" : "ITEM-3", "issue" : "4", "issued" : { "date-parts" : [ [ "1960" ] ] }, "page" : "122-135", "title" : "Evaluation of Vocational Potential of Mentally Retarded Young Adults", "type" : "article-journal", "volume" : "56" }, "uris" : [ "http://www.mendeley.com/documents/?uuid=69fa41dd-7d90-4362-9e31-20ef21da3521" ] } ], "mendeley" : { "formattedCitation" : "(Dubrow 1960; Tobias 1960; Wolfensberger 1967)", "plainTextFormattedCitation" : "(Dubrow 1960; Tobias 1960; Wolfensberger 1967)", "previouslyFormattedCitation" : "(Dubrow 1960; Tobias 1960; Wolfensberger 1967)" }, "properties" : { "noteIndex" : 22 }, "schema" : "https://github.com/citation-style-language/schema/raw/master/csl-citation.json" }</w:instrText>
      </w:r>
      <w:r>
        <w:rPr>
          <w:rFonts w:ascii="Georgia" w:hAnsi="Georgia"/>
        </w:rPr>
        <w:fldChar w:fldCharType="separate"/>
      </w:r>
      <w:r w:rsidRPr="005D7638">
        <w:rPr>
          <w:rFonts w:ascii="Georgia" w:hAnsi="Georgia"/>
          <w:noProof/>
        </w:rPr>
        <w:t>(Dubrow 1960; Tobias 1960; Wolfensberger 1967)</w:t>
      </w:r>
      <w:r>
        <w:rPr>
          <w:rFonts w:ascii="Georgia" w:hAnsi="Georgia"/>
        </w:rPr>
        <w:fldChar w:fldCharType="end"/>
      </w:r>
      <w:r w:rsidR="0022113A">
        <w:rPr>
          <w:rFonts w:ascii="Georgia" w:hAnsi="Georgia"/>
        </w:rPr>
        <w:t>, social skills training</w:t>
      </w:r>
      <w:r>
        <w:rPr>
          <w:rFonts w:ascii="Georgia" w:hAnsi="Georgia"/>
        </w:rPr>
        <w:t xml:space="preserve"> </w:t>
      </w:r>
      <w:r>
        <w:rPr>
          <w:rFonts w:ascii="Georgia" w:hAnsi="Georgia"/>
        </w:rPr>
        <w:fldChar w:fldCharType="begin" w:fldLock="1"/>
      </w:r>
      <w:r w:rsidR="00EE73A4">
        <w:rPr>
          <w:rFonts w:ascii="Georgia" w:hAnsi="Georgia"/>
        </w:rPr>
        <w:instrText>ADDIN CSL_CITATION { "citationItems" : [ { "id" : "ITEM-1", "itemData" : { "author" : [ { "dropping-particle" : "", "family" : "Nirje", "given" : "Bengt", "non-dropping-particle" : "", "parse-names" : false, "suffix" : "" } ], "container-title" : "Normalization: The principle of normalization", "editor" : [ { "dropping-particle" : "", "family" : "Wolfensberger", "given" : "Wolf", "non-dropping-particle" : "", "parse-names" : false, "suffix" : "" } ], "id" : "ITEM-1", "issued" : { "date-parts" : [ [ "1972" ] ] }, "page" : "176-200", "publisher" : "National Institute on Mental Retardation", "publisher-place" : "Toronto", "title" : "The right to self-determination", "type" : "chapter" }, "uris" : [ "http://www.mendeley.com/documents/?uuid=825f462d-7b2e-4616-ad03-4368d1c28122" ] }, { "id" : "ITEM-2", "itemData" : { "ISBN" : "9027721785", "author" : [ { "dropping-particle" : "", "family" : "Koegel", "given" : "Paul", "non-dropping-particle" : "", "parse-names" : false, "suffix" : "" } ], "container-title" : "Culture and Retardation", "id" : "ITEM-2", "issued" : { "date-parts" : [ [ "1986" ] ] }, "note" : "In this article, Koegel talks about MR in terms of labelling theory. Along these lines, he claims that biomedical beliefs have sociocultural consequences. Through a case study of one young adult with mental retardation, Koegel explores the hypothesis that some non normative behaviors are the result of socialization which creates incompetence. He operates first from an understanding that individuals are socialized into deviant roles. Along these lines, he says that the disabled are socialized into a state of learned helplessness and dependence (Edgerton, 1975; Turner, 1980, 1981). He claims that this means that even individuals or normal intelligence can learn to be retarded. This process is driven by attitudes we have about the mentally retarded. \n-\u00a0\u00a0\u00a0\u00a0\u00a0\u00a0\u00a0\u00a0\u00a0 We assume that they will never reach adulthood/that they remain children forever (even for the mildly retarded). \n-\u00a0\u00a0\u00a0\u00a0\u00a0\u00a0\u00a0\u00a0\u00a0 We assume that they form a homogeneous group with similar capabilities and inabilities. \n-\u00a0\u00a0\u00a0\u00a0\u00a0\u00a0\u00a0\u00a0\u00a0 We assume a generalized incompetence \n-\u00a0\u00a0\u00a0\u00a0\u00a0\u00a0\u00a0\u00a0\u00a0 We assume difference from normal at the outset and assign separate rules and procedures. \nThe assumptions we have about the retarded shape our interactions. \n-\u00a0\u00a0\u00a0\u00a0\u00a0\u00a0\u00a0\u00a0\u00a0 We talk down to individuals like we do children. \n-\u00a0\u00a0\u00a0\u00a0\u00a0\u00a0\u00a0\u00a0\u00a0 We direct their lives \n-\u00a0\u00a0\u00a0\u00a0\u00a0\u00a0\u00a0\u00a0\u00a0 We protect them from harm/risk \n-\u00a0\u00a0\u00a0\u00a0\u00a0\u00a0\u00a0\u00a0\u00a0 We limit and are nervous about \u201cadult\u201d behavior like sex and substance use \n-\u00a0\u00a0\u00a0\u00a0\u00a0\u00a0\u00a0\u00a0\u00a0 We avoid making demands and expecting responsibility from the MR \nThese interactions in turn shape the mentally retarded\u2019s self concept and self understanding and limits their ability to learn through new experiences. Koegel illustrates all of this through the story of John giving 4 examples of his socialized incompetence: first experience drinking, smoking, his birthday party, and a missed opportunity to go out on the town with his brother.", "page" : "47-63", "publisher" : "Springer", "title" : "You are what you drink: evidence of socialized incompetence in the life of a mildly retarded adult", "type" : "chapter" }, "uris" : [ "http://www.mendeley.com/documents/?uuid=ecc2cc9d-686e-4aa7-8379-5df0fedc4a7b" ] }, { "id" : "ITEM-3", "itemData" : { "ISSN" : "0047-6765", "author" : [ { "dropping-particle" : "", "family" : "O'Brien", "given" : "John", "non-dropping-particle" : "", "parse-names" : false, "suffix" : "" } ], "container-title" : "Mental Retardation", "id" : "ITEM-3", "issue" : "1", "issued" : { "date-parts" : [ [ "1994" ] ] }, "note" : "O\u2019Brien starts with the assertion that the current service system is designed with the assumption that the developmentally disabled cannot live on their own. Instead of debating whether individuals can live on their own, discussion centers around the optimal size, appropriate grouping of individuals, building design, live-in vs. shifting staff, balanced programming, and funding source. The current standard for community care is individuals living in smaller groups with similar levels of support needs in ordinary houses owned by nonprofits and funded by a combination of federal and state money that employ shift workers. The expressed goal of the system as it stands is increasing independence. Despite much hard work to distance ourselves from institutional living, O\u2019Brien seems to think that the system has largely failed. \u201cYears of hard work may have produced many settings that may be more home-like, but most of them really seem much more like small facilities\u201d (2). The movement to support individuals in their own housing contradicts much of the current policy and practice in the system. It also brings with it new problems, risks, and uncertainties. Two immediate dangers, according to O\u2019Brien, are potential \u201cdumping\u201d into squalid and dangerous places and relabeling existing facilities as private homes to meet guidelines and new requirements. Individuals living in their own homes experience an increased quality of life on three dimensions: they experience a sense of place, they have control over their home and support services, they hold the secure role of homeowner or tenant. \nA sense of space is measured by the comfort, and security individuals feel in their own homes. Occupying your own home means that other see you as the legitimate tenant of your home, In contrast individuals who live in agency homes are denied a sense of space where they \u201conly belong because of a service provider\u2019s continuing patronage\u201d (3). \u201cIndividuals only have as much choice about their use of space, furnishing, possessions, and their own funds as professionals decide to allow\u2026these circumstances reduce individuals to professionally processed commodities\u201d (3). While service providers do in fact have a great capacity to increase individuals\u2019 sense of space, their involvement in this raises additional questions about appropriate social control. \u201cThese assumptions are embedded in custom and regulations, with huge investments of funds in large and small facilities, and with welfare policies based on the deeply entrenched belief that reliance on public funds is incompatible with the dignity of being a householder.\u201d \nUnder the current system, security of place is difficult to achieve because money is tightly linked to personnel and facilities. There is a need to separate services from facilities, increase the material resources at the disposal of individuals, and increase advocacy for the disabled. Control is tightly linked to access to money and personal contacts. People with severe disabilities need control of their personal assistants in lieu of money. They may also need a guardian to help them coordinate their care.", "page" : "1-6", "publisher" : "American Assn on Mental Retardation", "title" : "Down stairs that are never your own: Supporting people with developmental disabilities in their own homes", "type" : "article-journal", "volume" : "32" }, "uris" : [ "http://www.mendeley.com/documents/?uuid=7575404a-ed58-49c8-b124-ebe4fd98a9bd" ] } ], "mendeley" : { "formattedCitation" : "(Koegel 1986; Nirje 1972; O\u2019Brien 1994)", "plainTextFormattedCitation" : "(Koegel 1986; Nirje 1972; O\u2019Brien 1994)", "previouslyFormattedCitation" : "(Koegel 1986; Nirje 1972; O\u2019Brien 1994)" }, "properties" : { "noteIndex" : 22 }, "schema" : "https://github.com/citation-style-language/schema/raw/master/csl-citation.json" }</w:instrText>
      </w:r>
      <w:r>
        <w:rPr>
          <w:rFonts w:ascii="Georgia" w:hAnsi="Georgia"/>
        </w:rPr>
        <w:fldChar w:fldCharType="separate"/>
      </w:r>
      <w:r w:rsidR="00214897" w:rsidRPr="00214897">
        <w:rPr>
          <w:rFonts w:ascii="Georgia" w:hAnsi="Georgia"/>
          <w:noProof/>
        </w:rPr>
        <w:t>(Koegel 1986; Nirje 1972; O’Brien 1994)</w:t>
      </w:r>
      <w:r>
        <w:rPr>
          <w:rFonts w:ascii="Georgia" w:hAnsi="Georgia"/>
        </w:rPr>
        <w:fldChar w:fldCharType="end"/>
      </w:r>
      <w:r w:rsidR="0022113A">
        <w:rPr>
          <w:rFonts w:ascii="Georgia" w:hAnsi="Georgia"/>
        </w:rPr>
        <w:t>, sexual health education</w:t>
      </w:r>
      <w:r w:rsidR="00214897">
        <w:rPr>
          <w:rFonts w:ascii="Georgia" w:hAnsi="Georgia"/>
        </w:rPr>
        <w:t xml:space="preserve"> </w:t>
      </w:r>
      <w:r w:rsidR="00214897">
        <w:rPr>
          <w:rFonts w:ascii="Georgia" w:hAnsi="Georgia"/>
        </w:rPr>
        <w:fldChar w:fldCharType="begin" w:fldLock="1"/>
      </w:r>
      <w:r w:rsidR="00214897">
        <w:rPr>
          <w:rFonts w:ascii="Georgia" w:hAnsi="Georgia"/>
        </w:rPr>
        <w:instrText>ADDIN CSL_CITATION { "citationItems" : [ { "id" : "ITEM-1", "itemData" : { "ISSN" : "0090-0036", "author" : [ { "dropping-particle" : "", "family" : "David", "given" : "Henry P", "non-dropping-particle" : "", "parse-names" : false, "suffix" : "" }, { "dropping-particle" : "", "family" : "Smith", "given" : "John D", "non-dropping-particle" : "", "parse-names" : false, "suffix" : "" }, { "dropping-particle" : "", "family" : "Friedman", "given" : "Erwin", "non-dropping-particle" : "", "parse-names" : false, "suffix" : "" } ], "container-title" : "American journal of public health", "id" : "ITEM-1", "issue" : "11", "issued" : { "date-parts" : [ [ "1976" ] ] }, "note" : "This paper assesses the efforts of the National Children's Center Inc. and Planned Parenthood of Metropolitan Washington to organize flamily planning service for people with mental retardaion. While it is generally ignored, the psychosexual development of the mentally retarded parallels that of their normal peers. Even so, they are generally not offered sex education. The authors observed and had informal discussions at 37 institutions in the DC metro area. they also chose 27 families for in depth study. These families were mostly white, middle to upper middle class. Family planning services are largely influenced by parent and professional's percieved need for the services. A majority of parents and professionals assume that heterosexual activity is relatively rare and that current services, which are minimal, are adequate. A majority did however note that general education about sex and bodies was important and inadequate. At facilities, there was an awareness of the need for a sex ed program but most had not initiated a sex education program. They were deterred by parental opposition, lack of staff time and org resources, lack of trained staff to maintain a program, and a belief that a program will be ineffective when a majority of clients are too handicapped to benefit from a program. Parental opposition was most common. Parents generally percieved sex education of the mentally retarded as too difficult to achieve and they felt tha they were not the appropriate persons to accomplish the task. While parents thought that there was a need for organizational to offer sex ed, they felt that they also wanted to be included. \n\nA majority of the institutions surveyed did not have specific programs in place for evaluating need for and dispensing contraceptives. Those with programs tended to be large institutions who dispensed oral contraceptives to all female residents. Other facilities relied on family planning clinics to consult and dispense contraceptices. Sterilization was prominent in the thinking of parents whose attitudes were influenced by fear of pregnancy, extent to which they expected independent living, and attitudes toward the possibility of marriage and parenthood. Most parents preferred close monitoring over sterilization. Parents thought more favorably of sterilization if they thought their child would ever participate in independent living ot if they had sons who might be accused of rape or assault (a common fear and assumption about MR males). Institutions were more wary of sterilization because of legal and political debate. All but one would refer parent to an outside organization if they were seeking sterilization. \n\nParents and institutions generally thought that sexual activity was infrequent and thus thought resources would be invested more wisely elsewhere. They also conducted discussions with 35 mildly to severly retarded individuals, ages 14-37. All but 3 or 4 were residents of institutions and were participating in a program to prepare them for community life. These individuals expressed knowledge about sex and indicated its relation to dating and marriage. 1/2 of the men indicated that they had tried sex (no data on women?) and a majority indicated a preference for it. Almost all of the women indicated that they would like to be married someday and about 90 percent of the higher functioning women indicated that they would like to be parents. 1/3 of males had heard of the pill but only half of these men knew that it prevented pregnancy. Of the few men who knew about condoms, few knew that they could prevent pregnancy (they were instructed on their us to prevent VD). Most women knew about the pill but were ignorant of other methods. Few were using any method of bc. One woman who was not considered the most high functioning, knew a great deal about sex, oral contraceptives, IUDs and diapraghms. She said she had been informed by her grandmother. &amp;quot;It was the opinion of the staff that the sex education of a retarded person has as much to do with the education and manner in which the subject is treated in the home as it does with the student's learning capability.&amp;quot; (1055) The discussions found that almost everyone had participated in or been witness to some sort of sexual activity and a majority were aware of the taboo associated with their sexual activity. \n\nThe authors observed the operation of a special planned parenthood clinic for the mentally retarded. Despite wide publication and announcement of services to parents and institutions, there was a low response rate for services They only recruited 47 clients (44 women, 3 men). Education of clients was hands on. Physicians would demonstrate the procedures on their own bodies, allow participants to touch and hold speculums and contraceptive devices, and they relied of visual charts developed in Seattle WA PP for slow learners. There were found no unusual medical problems with contraceptive use. For some of the clients, this was their first pelvic and breast exam. \n\n&amp;quot;One of the more interesting aspects of the clients' attitudes was that several of them seemed to regard contraception, especially oral contraception, as status symbols. Most were aware of and understood at least the general idea of conception and pregnancy, and many had the idea idea that contraception was practiced by non-retarded people and that their use of contraception made them mor like &amp;quot;normal&amp;quot; people.&amp;quot; (1056) Most institutions would switch a woman to an IUD upon release unless she demonstrated an ability to manage taking her BC pills reliably on her own. \n\nUltimately, the authors find that a specialized clinic is not needed for the population. Although sensitivity to special needs is.", "page" : "1053-1057", "publisher" : "American Public Health Association", "title" : "Family planning services for persons handicapped by mental retardation.", "type" : "article-journal", "volume" : "66" }, "uris" : [ "http://www.mendeley.com/documents/?uuid=7fb06afe-8793-42cf-99fd-667e7de1f544" ] }, { "id" : "ITEM-2", "itemData" : { "author" : [ { "dropping-particle" : "", "family" : "Friedman", "given" : "Erwin", "non-dropping-particle" : "", "parse-names" : false, "suffix" : "" } ], "container-title" : "Journal of special education", "id" : "ITEM-2", "issue" : "4", "issued" : { "date-parts" : [ [ "1971" ] ] }, "note" : "In this paper Friedman attempts to answer the following question: &amp;quot;Does a mental, emotional, or physical handicap reduce the normal sexual drive that is part and parcel of the normal biological development of every human being?&amp;quot; (365)\n\nFriedman illustrates that in the insitution, access to sex is limited and punished. Friedman however emphasizes that the mentally retarded have a fundamental human right to sex: The Stockholm Symposium on the Legislative Aspects of Mental Retardation, which was held in June of 1967, clearly formulated the right of the retarded person to cohabit, marry, and have children.&amp;quot; Friedman suggests that our reluctance to ackowledge these rights is based on an even deeper reluctance to talk about the rights of the disabled (Allen 1969). \n\nA reluctance to talk about the sexual rights of the disabled is also rooted in a fear of their reproduction and the proliferation of the mentally retarded. He argues that the retarded are really given no options besides birth control (sterilization often), family protective services (for children who are born), and intensive day care. &amp;quot;Voluntary consent in these cases is often theoretical because the options are very limited. While Friedman ackowledges the need for sex education for the mentally retarded, he says that we first need a societal shift to actually recognizing the rights of the retarded. &amp;quot;In the words of Thomas Wolfe: &amp;quot;To every man his chance, to every man, regardless of his birth, his shining, golden opportunity. To every man the right to live, to work, to be humself, and to become whatever thing his manhood and his vision can combien to make him.&amp;quot;&amp;quot; (368).", "page" : "365-368", "publisher" : "ERIC", "title" : "Missing in the Life of the Retarded Individual--Sex: Reflections on Sol Gordon's Paper", "type" : "article-journal", "volume" : "5" }, "uris" : [ "http://www.mendeley.com/documents/?uuid=77260d6d-1105-4154-9a46-14a8c0f414af" ] } ], "mendeley" : { "formattedCitation" : "(David, Smith, and Friedman 1976; Friedman 1971)", "plainTextFormattedCitation" : "(David, Smith, and Friedman 1976; Friedman 1971)", "previouslyFormattedCitation" : "(David, Smith, and Friedman 1976; Friedman 1971)" }, "properties" : { "noteIndex" : 22 }, "schema" : "https://github.com/citation-style-language/schema/raw/master/csl-citation.json" }</w:instrText>
      </w:r>
      <w:r w:rsidR="00214897">
        <w:rPr>
          <w:rFonts w:ascii="Georgia" w:hAnsi="Georgia"/>
        </w:rPr>
        <w:fldChar w:fldCharType="separate"/>
      </w:r>
      <w:r w:rsidR="00214897" w:rsidRPr="00214897">
        <w:rPr>
          <w:rFonts w:ascii="Georgia" w:hAnsi="Georgia"/>
          <w:noProof/>
        </w:rPr>
        <w:t>(David, Smith, and Friedman 1976; Friedman 1971)</w:t>
      </w:r>
      <w:r w:rsidR="00214897">
        <w:rPr>
          <w:rFonts w:ascii="Georgia" w:hAnsi="Georgia"/>
        </w:rPr>
        <w:fldChar w:fldCharType="end"/>
      </w:r>
      <w:commentRangeEnd w:id="31"/>
      <w:r w:rsidR="009E5F98">
        <w:rPr>
          <w:rStyle w:val="CommentReference"/>
        </w:rPr>
        <w:commentReference w:id="31"/>
      </w:r>
      <w:r w:rsidR="0022113A">
        <w:rPr>
          <w:rFonts w:ascii="Georgia" w:hAnsi="Georgia"/>
        </w:rPr>
        <w:t xml:space="preserve">. These efforts were premised on the belief that the MD could always be learning and growing. </w:t>
      </w:r>
    </w:p>
    <w:p w14:paraId="135732A6" w14:textId="30C27906" w:rsidR="00704264" w:rsidRPr="00704264" w:rsidRDefault="00D7030F" w:rsidP="00704264">
      <w:pPr>
        <w:rPr>
          <w:rFonts w:ascii="Georgia" w:hAnsi="Georgia"/>
          <w:b/>
        </w:rPr>
      </w:pPr>
      <w:r>
        <w:rPr>
          <w:rFonts w:ascii="Georgia" w:hAnsi="Georgia"/>
          <w:b/>
        </w:rPr>
        <w:lastRenderedPageBreak/>
        <w:t>Conclusion</w:t>
      </w:r>
    </w:p>
    <w:p w14:paraId="6911D2AE" w14:textId="2DC3F526" w:rsidR="00704264" w:rsidRPr="00704264" w:rsidRDefault="00704264" w:rsidP="00130FF9">
      <w:pPr>
        <w:spacing w:line="480" w:lineRule="auto"/>
        <w:ind w:firstLine="720"/>
        <w:rPr>
          <w:rFonts w:ascii="Georgia" w:hAnsi="Georgia"/>
        </w:rPr>
      </w:pPr>
      <w:r w:rsidRPr="00704264">
        <w:rPr>
          <w:rFonts w:ascii="Georgia" w:hAnsi="Georgia"/>
        </w:rPr>
        <w:t xml:space="preserve">Our treatment of people with Intellectual and Developmental Disabilities depends on how we understand them and </w:t>
      </w:r>
      <w:r w:rsidR="007F7E56">
        <w:rPr>
          <w:rFonts w:ascii="Georgia" w:hAnsi="Georgia"/>
        </w:rPr>
        <w:t>of</w:t>
      </w:r>
      <w:r w:rsidRPr="00704264">
        <w:rPr>
          <w:rFonts w:ascii="Georgia" w:hAnsi="Georgia"/>
        </w:rPr>
        <w:t xml:space="preserve"> what we believe their difference to consist. In the United States, the arrangement of resources and supportive technologies is based on the legal recognition of disability. IDD is measured by deficiencies in both mental intelligence and adaptive behavior that occur before the age of biological maturity. These supports often involve a negotiation of the tensions between a person's need for intervention in their daily life, their right to autonomy, and the expectation that they can learn and grow in their abilities. I argue that this tension is a product of the use of complementary tools to assess both mental intelligence and adaptive behavior. These tools were developed in the interest of measuring mental deficiency in an objective and standardized way. Their adoption changed the diagnosis in fundamental ways that have a lasting impact today. </w:t>
      </w:r>
    </w:p>
    <w:p w14:paraId="6BCC485B" w14:textId="2036A73F" w:rsidR="00704264" w:rsidRPr="00704264" w:rsidRDefault="00704264" w:rsidP="00704264">
      <w:pPr>
        <w:spacing w:line="480" w:lineRule="auto"/>
        <w:ind w:firstLine="720"/>
        <w:rPr>
          <w:rFonts w:ascii="Georgia" w:hAnsi="Georgia"/>
        </w:rPr>
      </w:pPr>
      <w:r w:rsidRPr="00704264">
        <w:rPr>
          <w:rFonts w:ascii="Georgia" w:hAnsi="Georgia"/>
        </w:rPr>
        <w:t xml:space="preserve">Quantification of MD facilitated inclusion in the community by placing them in comparison with the normal population through statistical calculation. The elaboration of statistical techniques to measure social intelligence extended this comparison to argue that the MD could in fact be normal in some respects, even if their mental deficiency was never cured. Tests for mental and social intelligence facilitated different, perhaps competing, views on the way that the MD should be treated. Mental intelligence was thought to be contained within the body. The tests developed at the turn of the century claimed to measure latent mental capacity that could not be changed. The strategy for treatment was to identify an individual's capacity and place them in a community environment that suited their abilities. In contrast, the Vineland scale claimed to measure habitual performance in the world. These behaviors--eating, caring for the body, holding conversations--were things that could be learned over time regardless of mental capacity. </w:t>
      </w:r>
      <w:bookmarkStart w:id="32" w:name="_GoBack"/>
      <w:bookmarkEnd w:id="32"/>
      <w:r w:rsidRPr="00704264">
        <w:rPr>
          <w:rFonts w:ascii="Georgia" w:hAnsi="Georgia"/>
        </w:rPr>
        <w:t xml:space="preserve">Because social age was pliable, methods of treatment involved education and training. Tests for mental and social intelligence were both adopted as essential indicators of mental deficiency. Their contemporary use as complementary assessment tools for diagnosing </w:t>
      </w:r>
      <w:r w:rsidRPr="00704264">
        <w:rPr>
          <w:rFonts w:ascii="Georgia" w:hAnsi="Georgia"/>
        </w:rPr>
        <w:lastRenderedPageBreak/>
        <w:t xml:space="preserve">Intellectual and Developmental Disabilities have contributed to the tension between seeing them as both autonomous citizens, expected to govern themselves through continual growth, and "eternal children," whose need for care is rooted in their inherent mental capacity. </w:t>
      </w:r>
    </w:p>
    <w:p w14:paraId="2AC20864" w14:textId="77777777" w:rsidR="005C2630" w:rsidRDefault="005C2630" w:rsidP="00E90150">
      <w:pPr>
        <w:rPr>
          <w:rFonts w:ascii="Georgia" w:hAnsi="Georgia"/>
          <w:b/>
        </w:rPr>
      </w:pPr>
    </w:p>
    <w:p w14:paraId="2C4828E0" w14:textId="77777777" w:rsidR="00EE73A4" w:rsidRDefault="00EE73A4">
      <w:pPr>
        <w:rPr>
          <w:rFonts w:ascii="Georgia" w:hAnsi="Georgia"/>
          <w:b/>
        </w:rPr>
      </w:pPr>
      <w:r>
        <w:rPr>
          <w:rFonts w:ascii="Georgia" w:hAnsi="Georgia"/>
          <w:b/>
        </w:rPr>
        <w:br w:type="page"/>
      </w:r>
    </w:p>
    <w:p w14:paraId="17721F2F" w14:textId="37C8C55C" w:rsidR="00214897" w:rsidRDefault="00214897" w:rsidP="00E90150">
      <w:pPr>
        <w:rPr>
          <w:rFonts w:ascii="Georgia" w:hAnsi="Georgia"/>
          <w:b/>
        </w:rPr>
      </w:pPr>
      <w:r>
        <w:rPr>
          <w:rFonts w:ascii="Georgia" w:hAnsi="Georgia"/>
          <w:b/>
        </w:rPr>
        <w:lastRenderedPageBreak/>
        <w:t>Figures</w:t>
      </w:r>
    </w:p>
    <w:p w14:paraId="636CB2F1" w14:textId="1F77F6B3" w:rsidR="00214897" w:rsidRPr="00214897" w:rsidRDefault="00214897" w:rsidP="00E90150">
      <w:pPr>
        <w:rPr>
          <w:rFonts w:ascii="Georgia" w:hAnsi="Georgia"/>
        </w:rPr>
      </w:pPr>
      <w:r>
        <w:rPr>
          <w:rFonts w:ascii="Georgia" w:hAnsi="Georgia"/>
        </w:rPr>
        <w:t>Figure 1:</w:t>
      </w:r>
    </w:p>
    <w:tbl>
      <w:tblPr>
        <w:tblStyle w:val="TableGrid"/>
        <w:tblW w:w="10774" w:type="dxa"/>
        <w:jc w:val="center"/>
        <w:tblLook w:val="04A0" w:firstRow="1" w:lastRow="0" w:firstColumn="1" w:lastColumn="0" w:noHBand="0" w:noVBand="1"/>
      </w:tblPr>
      <w:tblGrid>
        <w:gridCol w:w="2816"/>
        <w:gridCol w:w="2571"/>
        <w:gridCol w:w="2840"/>
        <w:gridCol w:w="2547"/>
      </w:tblGrid>
      <w:tr w:rsidR="00214897" w:rsidRPr="00D7030F" w14:paraId="6F7DE3DF" w14:textId="77777777" w:rsidTr="00EE73A4">
        <w:trPr>
          <w:trHeight w:val="52"/>
          <w:jc w:val="center"/>
        </w:trPr>
        <w:tc>
          <w:tcPr>
            <w:tcW w:w="2816" w:type="dxa"/>
          </w:tcPr>
          <w:p w14:paraId="5AA6502A" w14:textId="77777777" w:rsidR="00214897" w:rsidRPr="00D7030F" w:rsidRDefault="00214897" w:rsidP="00EE73A4">
            <w:pPr>
              <w:jc w:val="center"/>
              <w:rPr>
                <w:rFonts w:ascii="Georgia" w:hAnsi="Georgia" w:cs="Times New Roman"/>
              </w:rPr>
            </w:pPr>
            <w:r w:rsidRPr="00D7030F">
              <w:rPr>
                <w:rFonts w:ascii="Georgia" w:hAnsi="Georgia" w:cs="Times New Roman"/>
              </w:rPr>
              <w:t>Measurement</w:t>
            </w:r>
          </w:p>
        </w:tc>
        <w:tc>
          <w:tcPr>
            <w:tcW w:w="2571" w:type="dxa"/>
          </w:tcPr>
          <w:p w14:paraId="395E3D7D" w14:textId="77777777" w:rsidR="00214897" w:rsidRPr="00D7030F" w:rsidRDefault="00214897" w:rsidP="00EE73A4">
            <w:pPr>
              <w:jc w:val="center"/>
              <w:rPr>
                <w:rFonts w:ascii="Georgia" w:hAnsi="Georgia" w:cs="Times New Roman"/>
              </w:rPr>
            </w:pPr>
            <w:r w:rsidRPr="00D7030F">
              <w:rPr>
                <w:rFonts w:ascii="Georgia" w:hAnsi="Georgia" w:cs="Times New Roman"/>
              </w:rPr>
              <w:t>Diagnosis</w:t>
            </w:r>
          </w:p>
        </w:tc>
        <w:tc>
          <w:tcPr>
            <w:tcW w:w="2840" w:type="dxa"/>
          </w:tcPr>
          <w:p w14:paraId="6F69C344" w14:textId="77777777" w:rsidR="00214897" w:rsidRPr="00D7030F" w:rsidRDefault="00214897" w:rsidP="00EE73A4">
            <w:pPr>
              <w:jc w:val="center"/>
              <w:rPr>
                <w:rFonts w:ascii="Georgia" w:hAnsi="Georgia" w:cs="Times New Roman"/>
              </w:rPr>
            </w:pPr>
            <w:r w:rsidRPr="00D7030F">
              <w:rPr>
                <w:rFonts w:ascii="Georgia" w:hAnsi="Georgia" w:cs="Times New Roman"/>
              </w:rPr>
              <w:t>Difference from “</w:t>
            </w:r>
            <w:proofErr w:type="spellStart"/>
            <w:r w:rsidRPr="00D7030F">
              <w:rPr>
                <w:rFonts w:ascii="Georgia" w:hAnsi="Georgia" w:cs="Times New Roman"/>
              </w:rPr>
              <w:t>Normals</w:t>
            </w:r>
            <w:proofErr w:type="spellEnd"/>
            <w:r w:rsidRPr="00D7030F">
              <w:rPr>
                <w:rFonts w:ascii="Georgia" w:hAnsi="Georgia" w:cs="Times New Roman"/>
              </w:rPr>
              <w:t>”</w:t>
            </w:r>
          </w:p>
        </w:tc>
        <w:tc>
          <w:tcPr>
            <w:tcW w:w="2547" w:type="dxa"/>
          </w:tcPr>
          <w:p w14:paraId="47750642" w14:textId="77777777" w:rsidR="00214897" w:rsidRPr="00D7030F" w:rsidRDefault="00214897" w:rsidP="00EE73A4">
            <w:pPr>
              <w:jc w:val="center"/>
              <w:rPr>
                <w:rFonts w:ascii="Georgia" w:hAnsi="Georgia" w:cs="Times New Roman"/>
              </w:rPr>
            </w:pPr>
            <w:r w:rsidRPr="00D7030F">
              <w:rPr>
                <w:rFonts w:ascii="Georgia" w:hAnsi="Georgia" w:cs="Times New Roman"/>
              </w:rPr>
              <w:t>Social Consequences</w:t>
            </w:r>
          </w:p>
        </w:tc>
      </w:tr>
      <w:tr w:rsidR="00214897" w:rsidRPr="00D7030F" w14:paraId="280C6AC7" w14:textId="77777777" w:rsidTr="00EE73A4">
        <w:trPr>
          <w:trHeight w:val="107"/>
          <w:jc w:val="center"/>
        </w:trPr>
        <w:tc>
          <w:tcPr>
            <w:tcW w:w="2816" w:type="dxa"/>
          </w:tcPr>
          <w:p w14:paraId="4B9BD04E" w14:textId="77777777" w:rsidR="00214897" w:rsidRPr="00D7030F" w:rsidRDefault="00214897" w:rsidP="00EE73A4">
            <w:pPr>
              <w:rPr>
                <w:rFonts w:ascii="Georgia" w:hAnsi="Georgia" w:cs="Times New Roman"/>
              </w:rPr>
            </w:pPr>
            <w:r w:rsidRPr="00D7030F">
              <w:rPr>
                <w:rFonts w:ascii="Georgia" w:hAnsi="Georgia" w:cs="Times New Roman"/>
                <w:b/>
              </w:rPr>
              <w:t>Method:</w:t>
            </w:r>
            <w:r w:rsidRPr="00D7030F">
              <w:rPr>
                <w:rFonts w:ascii="Georgia" w:hAnsi="Georgia" w:cs="Times New Roman"/>
              </w:rPr>
              <w:t xml:space="preserve"> Subjective observation and comparison to life stage</w:t>
            </w:r>
          </w:p>
          <w:p w14:paraId="33932890" w14:textId="77777777" w:rsidR="00214897" w:rsidRPr="00D7030F" w:rsidRDefault="00214897" w:rsidP="00EE73A4">
            <w:pPr>
              <w:rPr>
                <w:rFonts w:ascii="Georgia" w:hAnsi="Georgia" w:cs="Times New Roman"/>
              </w:rPr>
            </w:pPr>
            <w:r w:rsidRPr="00D7030F">
              <w:rPr>
                <w:rFonts w:ascii="Georgia" w:hAnsi="Georgia" w:cs="Times New Roman"/>
                <w:b/>
              </w:rPr>
              <w:t>Content:</w:t>
            </w:r>
            <w:r w:rsidRPr="00D7030F">
              <w:rPr>
                <w:rFonts w:ascii="Georgia" w:hAnsi="Georgia" w:cs="Times New Roman"/>
              </w:rPr>
              <w:t xml:space="preserve"> mental and behavioral similarity to stages of childhood</w:t>
            </w:r>
          </w:p>
        </w:tc>
        <w:tc>
          <w:tcPr>
            <w:tcW w:w="2571" w:type="dxa"/>
          </w:tcPr>
          <w:p w14:paraId="2F87E931" w14:textId="77777777" w:rsidR="00214897" w:rsidRPr="00D7030F" w:rsidRDefault="00214897" w:rsidP="00EE73A4">
            <w:pPr>
              <w:rPr>
                <w:rFonts w:ascii="Georgia" w:hAnsi="Georgia" w:cs="Times New Roman"/>
              </w:rPr>
            </w:pPr>
            <w:r w:rsidRPr="00D7030F">
              <w:rPr>
                <w:rFonts w:ascii="Georgia" w:hAnsi="Georgia" w:cs="Times New Roman"/>
              </w:rPr>
              <w:t>Categorical diagnosis: Idiots, Morons, Feebleminded</w:t>
            </w:r>
          </w:p>
          <w:p w14:paraId="0C09BE37" w14:textId="77777777" w:rsidR="00214897" w:rsidRPr="00D7030F" w:rsidRDefault="00214897" w:rsidP="00EE73A4">
            <w:pPr>
              <w:rPr>
                <w:rFonts w:ascii="Georgia" w:hAnsi="Georgia" w:cs="Times New Roman"/>
              </w:rPr>
            </w:pPr>
          </w:p>
        </w:tc>
        <w:tc>
          <w:tcPr>
            <w:tcW w:w="2840" w:type="dxa"/>
          </w:tcPr>
          <w:p w14:paraId="6CD30D68" w14:textId="77777777" w:rsidR="00214897" w:rsidRPr="00214897" w:rsidRDefault="00214897" w:rsidP="00EE73A4">
            <w:pPr>
              <w:rPr>
                <w:rFonts w:ascii="Georgia" w:hAnsi="Georgia" w:cs="Times New Roman"/>
              </w:rPr>
            </w:pPr>
            <w:r w:rsidRPr="00214897">
              <w:rPr>
                <w:rFonts w:ascii="Georgia" w:hAnsi="Georgia" w:cs="Times New Roman"/>
              </w:rPr>
              <w:t>MD are categorically different from “</w:t>
            </w:r>
            <w:proofErr w:type="spellStart"/>
            <w:r w:rsidRPr="00214897">
              <w:rPr>
                <w:rFonts w:ascii="Georgia" w:hAnsi="Georgia" w:cs="Times New Roman"/>
              </w:rPr>
              <w:t>normals</w:t>
            </w:r>
            <w:proofErr w:type="spellEnd"/>
            <w:r w:rsidRPr="00214897">
              <w:rPr>
                <w:rFonts w:ascii="Georgia" w:hAnsi="Georgia" w:cs="Times New Roman"/>
              </w:rPr>
              <w:t xml:space="preserve">” </w:t>
            </w:r>
          </w:p>
        </w:tc>
        <w:tc>
          <w:tcPr>
            <w:tcW w:w="2547" w:type="dxa"/>
          </w:tcPr>
          <w:p w14:paraId="77B64F48" w14:textId="77777777" w:rsidR="00214897" w:rsidRPr="00214897" w:rsidRDefault="00214897" w:rsidP="00EE73A4">
            <w:pPr>
              <w:rPr>
                <w:rFonts w:ascii="Georgia" w:hAnsi="Georgia" w:cs="Times New Roman"/>
              </w:rPr>
            </w:pPr>
            <w:r w:rsidRPr="00214897">
              <w:rPr>
                <w:rFonts w:ascii="Georgia" w:hAnsi="Georgia" w:cs="Times New Roman"/>
                <w:b/>
              </w:rPr>
              <w:t>Segregation</w:t>
            </w:r>
            <w:r w:rsidRPr="00214897">
              <w:rPr>
                <w:rFonts w:ascii="Georgia" w:hAnsi="Georgia" w:cs="Times New Roman"/>
              </w:rPr>
              <w:t xml:space="preserve"> of MD in therapeutic environments </w:t>
            </w:r>
            <w:r>
              <w:rPr>
                <w:rFonts w:ascii="Georgia" w:hAnsi="Georgia" w:cs="Times New Roman"/>
              </w:rPr>
              <w:t>appropriate to their social capacity</w:t>
            </w:r>
          </w:p>
        </w:tc>
      </w:tr>
      <w:tr w:rsidR="00214897" w:rsidRPr="00D7030F" w14:paraId="29288766" w14:textId="77777777" w:rsidTr="00EE73A4">
        <w:trPr>
          <w:trHeight w:val="111"/>
          <w:jc w:val="center"/>
        </w:trPr>
        <w:tc>
          <w:tcPr>
            <w:tcW w:w="2816" w:type="dxa"/>
          </w:tcPr>
          <w:p w14:paraId="7F69243D" w14:textId="77777777" w:rsidR="00214897" w:rsidRPr="00D7030F" w:rsidRDefault="00214897" w:rsidP="00EE73A4">
            <w:pPr>
              <w:rPr>
                <w:rFonts w:ascii="Georgia" w:hAnsi="Georgia" w:cs="Times New Roman"/>
              </w:rPr>
            </w:pPr>
            <w:r w:rsidRPr="00D7030F">
              <w:rPr>
                <w:rFonts w:ascii="Georgia" w:hAnsi="Georgia" w:cs="Times New Roman"/>
                <w:b/>
              </w:rPr>
              <w:t>Method:</w:t>
            </w:r>
            <w:r w:rsidRPr="00D7030F">
              <w:rPr>
                <w:rFonts w:ascii="Georgia" w:hAnsi="Georgia" w:cs="Times New Roman"/>
              </w:rPr>
              <w:t xml:space="preserve"> Intelligence Test, comparison to life age</w:t>
            </w:r>
          </w:p>
          <w:p w14:paraId="7FA03117" w14:textId="77777777" w:rsidR="00214897" w:rsidRPr="00D7030F" w:rsidRDefault="00214897" w:rsidP="00EE73A4">
            <w:pPr>
              <w:rPr>
                <w:rFonts w:ascii="Georgia" w:hAnsi="Georgia" w:cs="Times New Roman"/>
              </w:rPr>
            </w:pPr>
            <w:r w:rsidRPr="00D7030F">
              <w:rPr>
                <w:rFonts w:ascii="Georgia" w:hAnsi="Georgia" w:cs="Times New Roman"/>
                <w:b/>
              </w:rPr>
              <w:t>Content:</w:t>
            </w:r>
            <w:r w:rsidRPr="00D7030F">
              <w:rPr>
                <w:rFonts w:ascii="Georgia" w:hAnsi="Georgia" w:cs="Times New Roman"/>
              </w:rPr>
              <w:t xml:space="preserve"> </w:t>
            </w:r>
            <w:r>
              <w:rPr>
                <w:rFonts w:ascii="Georgia" w:hAnsi="Georgia" w:cs="Times New Roman"/>
              </w:rPr>
              <w:t>objective measurement of l</w:t>
            </w:r>
            <w:r w:rsidRPr="00D7030F">
              <w:rPr>
                <w:rFonts w:ascii="Georgia" w:hAnsi="Georgia" w:cs="Times New Roman"/>
              </w:rPr>
              <w:t xml:space="preserve">atent </w:t>
            </w:r>
            <w:r>
              <w:rPr>
                <w:rFonts w:ascii="Georgia" w:hAnsi="Georgia" w:cs="Times New Roman"/>
              </w:rPr>
              <w:t>c</w:t>
            </w:r>
            <w:r w:rsidRPr="00D7030F">
              <w:rPr>
                <w:rFonts w:ascii="Georgia" w:hAnsi="Georgia" w:cs="Times New Roman"/>
              </w:rPr>
              <w:t xml:space="preserve">apacity </w:t>
            </w:r>
          </w:p>
        </w:tc>
        <w:tc>
          <w:tcPr>
            <w:tcW w:w="2571" w:type="dxa"/>
          </w:tcPr>
          <w:p w14:paraId="3F884627" w14:textId="77777777" w:rsidR="00214897" w:rsidRPr="00D7030F" w:rsidRDefault="00214897" w:rsidP="00EE73A4">
            <w:pPr>
              <w:rPr>
                <w:rFonts w:ascii="Georgia" w:hAnsi="Georgia" w:cs="Times New Roman"/>
              </w:rPr>
            </w:pPr>
            <w:r w:rsidRPr="00D7030F">
              <w:rPr>
                <w:rFonts w:ascii="Georgia" w:hAnsi="Georgia" w:cs="Times New Roman"/>
              </w:rPr>
              <w:t xml:space="preserve">Diagnosis of mental age </w:t>
            </w:r>
            <w:r>
              <w:rPr>
                <w:rFonts w:ascii="Georgia" w:hAnsi="Georgia" w:cs="Times New Roman"/>
              </w:rPr>
              <w:t>as a</w:t>
            </w:r>
            <w:r w:rsidRPr="00D7030F">
              <w:rPr>
                <w:rFonts w:ascii="Georgia" w:hAnsi="Georgia" w:cs="Times New Roman"/>
              </w:rPr>
              <w:t xml:space="preserve"> degree of difference from “</w:t>
            </w:r>
            <w:proofErr w:type="spellStart"/>
            <w:r w:rsidRPr="00D7030F">
              <w:rPr>
                <w:rFonts w:ascii="Georgia" w:hAnsi="Georgia" w:cs="Times New Roman"/>
              </w:rPr>
              <w:t>normals</w:t>
            </w:r>
            <w:proofErr w:type="spellEnd"/>
            <w:r w:rsidRPr="00D7030F">
              <w:rPr>
                <w:rFonts w:ascii="Georgia" w:hAnsi="Georgia" w:cs="Times New Roman"/>
              </w:rPr>
              <w:t>”</w:t>
            </w:r>
          </w:p>
          <w:p w14:paraId="69F81750" w14:textId="77777777" w:rsidR="00214897" w:rsidRPr="00D7030F" w:rsidRDefault="00214897" w:rsidP="00EE73A4">
            <w:pPr>
              <w:rPr>
                <w:rFonts w:ascii="Georgia" w:hAnsi="Georgia" w:cs="Times New Roman"/>
              </w:rPr>
            </w:pPr>
          </w:p>
        </w:tc>
        <w:tc>
          <w:tcPr>
            <w:tcW w:w="2840" w:type="dxa"/>
          </w:tcPr>
          <w:p w14:paraId="6DA34D66" w14:textId="77777777" w:rsidR="00214897" w:rsidRDefault="00214897" w:rsidP="00EE73A4">
            <w:pPr>
              <w:rPr>
                <w:rFonts w:ascii="Georgia" w:hAnsi="Georgia" w:cs="Times New Roman"/>
              </w:rPr>
            </w:pPr>
            <w:r w:rsidRPr="00D7030F">
              <w:rPr>
                <w:rFonts w:ascii="Georgia" w:hAnsi="Georgia" w:cs="Times New Roman"/>
              </w:rPr>
              <w:t>There is a threshold between normal and deficient intelligence called “the</w:t>
            </w:r>
            <w:r>
              <w:rPr>
                <w:rFonts w:ascii="Georgia" w:hAnsi="Georgia" w:cs="Times New Roman"/>
              </w:rPr>
              <w:t xml:space="preserve"> </w:t>
            </w:r>
            <w:r w:rsidRPr="00D7030F">
              <w:rPr>
                <w:rFonts w:ascii="Georgia" w:hAnsi="Georgia" w:cs="Times New Roman"/>
              </w:rPr>
              <w:t>Borderline”</w:t>
            </w:r>
          </w:p>
          <w:p w14:paraId="2CDD2D21" w14:textId="77777777" w:rsidR="00214897" w:rsidRPr="00D7030F" w:rsidRDefault="00214897" w:rsidP="00EE73A4">
            <w:pPr>
              <w:rPr>
                <w:rFonts w:ascii="Georgia" w:hAnsi="Georgia" w:cs="Times New Roman"/>
              </w:rPr>
            </w:pPr>
          </w:p>
        </w:tc>
        <w:tc>
          <w:tcPr>
            <w:tcW w:w="2547" w:type="dxa"/>
          </w:tcPr>
          <w:p w14:paraId="3C191432" w14:textId="77777777" w:rsidR="00214897" w:rsidRPr="00D7030F" w:rsidRDefault="00214897" w:rsidP="00EE73A4">
            <w:pPr>
              <w:rPr>
                <w:rFonts w:ascii="Georgia" w:hAnsi="Georgia" w:cs="Times New Roman"/>
              </w:rPr>
            </w:pPr>
            <w:r w:rsidRPr="00D7030F">
              <w:rPr>
                <w:rFonts w:ascii="Georgia" w:hAnsi="Georgia" w:cs="Times New Roman"/>
                <w:b/>
              </w:rPr>
              <w:t>Care</w:t>
            </w:r>
            <w:r>
              <w:rPr>
                <w:rFonts w:ascii="Georgia" w:hAnsi="Georgia" w:cs="Times New Roman"/>
                <w:b/>
              </w:rPr>
              <w:t>/Supervision</w:t>
            </w:r>
            <w:r w:rsidRPr="00D7030F">
              <w:rPr>
                <w:rFonts w:ascii="Georgia" w:hAnsi="Georgia" w:cs="Times New Roman"/>
              </w:rPr>
              <w:t xml:space="preserve"> for MD based on their incapacity to change or learn. </w:t>
            </w:r>
          </w:p>
        </w:tc>
      </w:tr>
      <w:tr w:rsidR="00214897" w:rsidRPr="00D7030F" w14:paraId="05CF9D90" w14:textId="77777777" w:rsidTr="00EE73A4">
        <w:trPr>
          <w:trHeight w:val="107"/>
          <w:jc w:val="center"/>
        </w:trPr>
        <w:tc>
          <w:tcPr>
            <w:tcW w:w="2816" w:type="dxa"/>
          </w:tcPr>
          <w:p w14:paraId="12DF279A" w14:textId="77777777" w:rsidR="00214897" w:rsidRPr="00D7030F" w:rsidRDefault="00214897" w:rsidP="00EE73A4">
            <w:pPr>
              <w:rPr>
                <w:rFonts w:ascii="Georgia" w:hAnsi="Georgia" w:cs="Times New Roman"/>
              </w:rPr>
            </w:pPr>
            <w:r w:rsidRPr="00D7030F">
              <w:rPr>
                <w:rFonts w:ascii="Georgia" w:hAnsi="Georgia" w:cs="Times New Roman"/>
                <w:b/>
              </w:rPr>
              <w:t>Method:</w:t>
            </w:r>
            <w:r w:rsidRPr="00D7030F">
              <w:rPr>
                <w:rFonts w:ascii="Georgia" w:hAnsi="Georgia" w:cs="Times New Roman"/>
              </w:rPr>
              <w:t xml:space="preserve"> Vineland Scale of Social Maturity </w:t>
            </w:r>
          </w:p>
          <w:p w14:paraId="15FF06BB" w14:textId="77777777" w:rsidR="00214897" w:rsidRPr="00D7030F" w:rsidRDefault="00214897" w:rsidP="00EE73A4">
            <w:pPr>
              <w:rPr>
                <w:rFonts w:ascii="Georgia" w:hAnsi="Georgia" w:cs="Times New Roman"/>
              </w:rPr>
            </w:pPr>
            <w:r w:rsidRPr="00D7030F">
              <w:rPr>
                <w:rFonts w:ascii="Georgia" w:hAnsi="Georgia" w:cs="Times New Roman"/>
                <w:b/>
              </w:rPr>
              <w:t>Content:</w:t>
            </w:r>
            <w:r w:rsidRPr="00D7030F">
              <w:rPr>
                <w:rFonts w:ascii="Georgia" w:hAnsi="Georgia" w:cs="Times New Roman"/>
              </w:rPr>
              <w:t xml:space="preserve"> </w:t>
            </w:r>
            <w:r>
              <w:rPr>
                <w:rFonts w:ascii="Georgia" w:hAnsi="Georgia" w:cs="Times New Roman"/>
              </w:rPr>
              <w:t xml:space="preserve">objective measurement of </w:t>
            </w:r>
            <w:r w:rsidRPr="000E099D">
              <w:rPr>
                <w:rFonts w:ascii="Georgia" w:hAnsi="Georgia" w:cs="Times New Roman"/>
              </w:rPr>
              <w:t>habitual performance in the world</w:t>
            </w:r>
          </w:p>
        </w:tc>
        <w:tc>
          <w:tcPr>
            <w:tcW w:w="2571" w:type="dxa"/>
          </w:tcPr>
          <w:p w14:paraId="73B1E7DB" w14:textId="77777777" w:rsidR="00214897" w:rsidRDefault="00214897" w:rsidP="00EE73A4">
            <w:pPr>
              <w:rPr>
                <w:rFonts w:ascii="Georgia" w:hAnsi="Georgia" w:cs="Times New Roman"/>
              </w:rPr>
            </w:pPr>
            <w:r w:rsidRPr="00D7030F">
              <w:rPr>
                <w:rFonts w:ascii="Georgia" w:hAnsi="Georgia" w:cs="Times New Roman"/>
              </w:rPr>
              <w:t>M</w:t>
            </w:r>
            <w:r>
              <w:rPr>
                <w:rFonts w:ascii="Georgia" w:hAnsi="Georgia" w:cs="Times New Roman"/>
              </w:rPr>
              <w:t xml:space="preserve">D is </w:t>
            </w:r>
            <w:r w:rsidRPr="00D7030F">
              <w:rPr>
                <w:rFonts w:ascii="Georgia" w:hAnsi="Georgia" w:cs="Times New Roman"/>
              </w:rPr>
              <w:t xml:space="preserve">low mental intelligence </w:t>
            </w:r>
            <w:r w:rsidRPr="00D7030F">
              <w:rPr>
                <w:rFonts w:ascii="Georgia" w:hAnsi="Georgia" w:cs="Times New Roman"/>
                <w:i/>
              </w:rPr>
              <w:t>and</w:t>
            </w:r>
            <w:r w:rsidRPr="00D7030F">
              <w:rPr>
                <w:rFonts w:ascii="Georgia" w:hAnsi="Georgia" w:cs="Times New Roman"/>
              </w:rPr>
              <w:t xml:space="preserve"> low social function </w:t>
            </w:r>
          </w:p>
          <w:p w14:paraId="0B18B80B" w14:textId="77777777" w:rsidR="00214897" w:rsidRDefault="00214897" w:rsidP="00EE73A4">
            <w:pPr>
              <w:rPr>
                <w:rFonts w:ascii="Georgia" w:hAnsi="Georgia" w:cs="Times New Roman"/>
              </w:rPr>
            </w:pPr>
          </w:p>
          <w:p w14:paraId="4E593EA9" w14:textId="77777777" w:rsidR="00214897" w:rsidRPr="00D7030F" w:rsidRDefault="00214897" w:rsidP="00EE73A4">
            <w:pPr>
              <w:rPr>
                <w:rFonts w:ascii="Georgia" w:hAnsi="Georgia" w:cs="Times New Roman"/>
              </w:rPr>
            </w:pPr>
            <w:r w:rsidRPr="00D7030F">
              <w:rPr>
                <w:rFonts w:ascii="Georgia" w:hAnsi="Georgia" w:cs="Times New Roman"/>
              </w:rPr>
              <w:t>Clarifies the borderline between MD and normal</w:t>
            </w:r>
          </w:p>
          <w:p w14:paraId="50C5A9DE" w14:textId="77777777" w:rsidR="00214897" w:rsidRPr="00D7030F" w:rsidRDefault="00214897" w:rsidP="00EE73A4">
            <w:pPr>
              <w:rPr>
                <w:rFonts w:ascii="Georgia" w:hAnsi="Georgia" w:cs="Times New Roman"/>
              </w:rPr>
            </w:pPr>
          </w:p>
        </w:tc>
        <w:tc>
          <w:tcPr>
            <w:tcW w:w="2840" w:type="dxa"/>
          </w:tcPr>
          <w:p w14:paraId="4A1286A2" w14:textId="77777777" w:rsidR="00214897" w:rsidRPr="00D7030F" w:rsidRDefault="00214897" w:rsidP="00EE73A4">
            <w:pPr>
              <w:rPr>
                <w:rFonts w:ascii="Georgia" w:hAnsi="Georgia" w:cs="Times New Roman"/>
              </w:rPr>
            </w:pPr>
            <w:r w:rsidRPr="00D7030F">
              <w:rPr>
                <w:rFonts w:ascii="Georgia" w:hAnsi="Georgia" w:cs="Times New Roman"/>
              </w:rPr>
              <w:t>MD is an arrested stage of “normal mental development” resulting in deficient social function</w:t>
            </w:r>
            <w:r>
              <w:rPr>
                <w:rFonts w:ascii="Georgia" w:hAnsi="Georgia" w:cs="Times New Roman"/>
              </w:rPr>
              <w:t>, which can be improved</w:t>
            </w:r>
          </w:p>
        </w:tc>
        <w:tc>
          <w:tcPr>
            <w:tcW w:w="2547" w:type="dxa"/>
          </w:tcPr>
          <w:p w14:paraId="43C3DEA7" w14:textId="77777777" w:rsidR="00214897" w:rsidRPr="00D7030F" w:rsidRDefault="00214897" w:rsidP="00EE73A4">
            <w:pPr>
              <w:rPr>
                <w:rFonts w:ascii="Georgia" w:hAnsi="Georgia" w:cs="Times New Roman"/>
              </w:rPr>
            </w:pPr>
            <w:r w:rsidRPr="00D7030F">
              <w:rPr>
                <w:rFonts w:ascii="Georgia" w:hAnsi="Georgia" w:cs="Times New Roman"/>
                <w:b/>
              </w:rPr>
              <w:t>Training</w:t>
            </w:r>
            <w:r w:rsidRPr="00D7030F">
              <w:rPr>
                <w:rFonts w:ascii="Georgia" w:hAnsi="Georgia" w:cs="Times New Roman"/>
              </w:rPr>
              <w:t xml:space="preserve"> in social and industrial skills based on the belief that social intelligence can be improved. </w:t>
            </w:r>
          </w:p>
          <w:p w14:paraId="4C41726D" w14:textId="5EDC5B82" w:rsidR="00214897" w:rsidRPr="00D7030F" w:rsidRDefault="00214897" w:rsidP="00EE73A4">
            <w:pPr>
              <w:rPr>
                <w:rFonts w:ascii="Georgia" w:hAnsi="Georgia" w:cs="Times New Roman"/>
              </w:rPr>
            </w:pPr>
          </w:p>
        </w:tc>
      </w:tr>
    </w:tbl>
    <w:p w14:paraId="64FB5738" w14:textId="77777777" w:rsidR="00214897" w:rsidRDefault="00214897" w:rsidP="00E90150">
      <w:pPr>
        <w:rPr>
          <w:rFonts w:ascii="Georgia" w:hAnsi="Georgia"/>
          <w:b/>
        </w:rPr>
      </w:pPr>
    </w:p>
    <w:p w14:paraId="5383A1BA" w14:textId="77777777" w:rsidR="00EE73A4" w:rsidRDefault="00EE73A4">
      <w:pPr>
        <w:rPr>
          <w:rFonts w:ascii="Georgia" w:hAnsi="Georgia"/>
        </w:rPr>
      </w:pPr>
      <w:r>
        <w:rPr>
          <w:rFonts w:ascii="Georgia" w:hAnsi="Georgia"/>
        </w:rPr>
        <w:br w:type="page"/>
      </w:r>
    </w:p>
    <w:p w14:paraId="33125394" w14:textId="263B7EFE" w:rsidR="00214897" w:rsidRDefault="00214897" w:rsidP="00E90150">
      <w:pPr>
        <w:rPr>
          <w:rFonts w:ascii="Georgia" w:hAnsi="Georgia"/>
        </w:rPr>
      </w:pPr>
      <w:r w:rsidRPr="00214897">
        <w:rPr>
          <w:rFonts w:ascii="Georgia" w:hAnsi="Georgia"/>
        </w:rPr>
        <w:lastRenderedPageBreak/>
        <w:t>Figure 2:</w:t>
      </w:r>
    </w:p>
    <w:p w14:paraId="5484ADA2" w14:textId="2E6A3F15" w:rsidR="00EE73A4" w:rsidRPr="00214897" w:rsidRDefault="00EE73A4" w:rsidP="00E90150">
      <w:pPr>
        <w:rPr>
          <w:rFonts w:ascii="Georgia" w:hAnsi="Georgia"/>
        </w:rPr>
      </w:pPr>
      <w:r w:rsidRPr="00C82460">
        <w:rPr>
          <w:rFonts w:ascii="Times New Roman" w:eastAsia="Times New Roman" w:hAnsi="Times New Roman" w:cs="Times New Roman"/>
          <w:i/>
          <w:iCs/>
          <w:noProof/>
        </w:rPr>
        <w:drawing>
          <wp:inline distT="0" distB="0" distL="0" distR="0" wp14:anchorId="3D02DE92" wp14:editId="615627D0">
            <wp:extent cx="5756744" cy="6194066"/>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72602" cy="6211129"/>
                    </a:xfrm>
                    <a:prstGeom prst="rect">
                      <a:avLst/>
                    </a:prstGeom>
                    <a:ln w="12700" cap="flat">
                      <a:noFill/>
                      <a:miter lim="400000"/>
                    </a:ln>
                    <a:effectLst/>
                  </pic:spPr>
                </pic:pic>
              </a:graphicData>
            </a:graphic>
          </wp:inline>
        </w:drawing>
      </w:r>
    </w:p>
    <w:p w14:paraId="3C4C7FB0" w14:textId="7E7C3967" w:rsidR="00214897" w:rsidRDefault="00214897" w:rsidP="00E90150">
      <w:pPr>
        <w:rPr>
          <w:rFonts w:ascii="Georgia" w:hAnsi="Georgia"/>
          <w:b/>
        </w:rPr>
      </w:pPr>
    </w:p>
    <w:p w14:paraId="4E6566E9" w14:textId="77777777" w:rsidR="00EE73A4" w:rsidRDefault="00EE73A4">
      <w:pPr>
        <w:rPr>
          <w:rFonts w:ascii="Georgia" w:hAnsi="Georgia"/>
        </w:rPr>
      </w:pPr>
      <w:r>
        <w:rPr>
          <w:rFonts w:ascii="Georgia" w:hAnsi="Georgia"/>
        </w:rPr>
        <w:br w:type="page"/>
      </w:r>
    </w:p>
    <w:p w14:paraId="7EB3158E" w14:textId="12B6F5E1" w:rsidR="00214897" w:rsidRPr="00214897" w:rsidRDefault="00214897" w:rsidP="00E90150">
      <w:pPr>
        <w:rPr>
          <w:rFonts w:ascii="Georgia" w:hAnsi="Georgia"/>
        </w:rPr>
      </w:pPr>
      <w:r w:rsidRPr="00214897">
        <w:rPr>
          <w:rFonts w:ascii="Georgia" w:hAnsi="Georgia"/>
        </w:rPr>
        <w:lastRenderedPageBreak/>
        <w:t>Figure 3</w:t>
      </w:r>
      <w:r w:rsidR="00EE73A4">
        <w:rPr>
          <w:rFonts w:ascii="Georgia" w:hAnsi="Georgia"/>
        </w:rPr>
        <w:t xml:space="preserve"> (</w:t>
      </w:r>
      <w:proofErr w:type="gramStart"/>
      <w:r w:rsidR="00EE73A4">
        <w:rPr>
          <w:rFonts w:ascii="Georgia" w:hAnsi="Georgia"/>
        </w:rPr>
        <w:t>continued on</w:t>
      </w:r>
      <w:proofErr w:type="gramEnd"/>
      <w:r w:rsidR="00EE73A4">
        <w:rPr>
          <w:rFonts w:ascii="Georgia" w:hAnsi="Georgia"/>
        </w:rPr>
        <w:t xml:space="preserve"> next page)</w:t>
      </w:r>
      <w:r w:rsidRPr="00214897">
        <w:rPr>
          <w:rFonts w:ascii="Georgia" w:hAnsi="Georgia"/>
        </w:rPr>
        <w:t xml:space="preserve">: </w:t>
      </w:r>
    </w:p>
    <w:p w14:paraId="2D571175" w14:textId="6EC995E2" w:rsidR="00214897" w:rsidRDefault="00EE73A4" w:rsidP="00E90150">
      <w:pPr>
        <w:rPr>
          <w:rFonts w:ascii="Georgia" w:hAnsi="Georgia"/>
          <w:b/>
        </w:rPr>
      </w:pPr>
      <w:r w:rsidRPr="00C82460">
        <w:rPr>
          <w:rFonts w:ascii="Times New Roman" w:hAnsi="Times New Roman" w:cs="Times New Roman"/>
          <w:noProof/>
        </w:rPr>
        <w:drawing>
          <wp:inline distT="0" distB="0" distL="0" distR="0" wp14:anchorId="4687EDC5" wp14:editId="17A8759E">
            <wp:extent cx="5729646" cy="5176299"/>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999" cy="5192879"/>
                    </a:xfrm>
                    <a:prstGeom prst="rect">
                      <a:avLst/>
                    </a:prstGeom>
                    <a:noFill/>
                  </pic:spPr>
                </pic:pic>
              </a:graphicData>
            </a:graphic>
          </wp:inline>
        </w:drawing>
      </w:r>
    </w:p>
    <w:p w14:paraId="16EC75F3" w14:textId="77777777" w:rsidR="00EE73A4" w:rsidRDefault="00EE73A4" w:rsidP="00E90150">
      <w:pPr>
        <w:rPr>
          <w:rFonts w:ascii="Georgia" w:hAnsi="Georgia"/>
          <w:b/>
        </w:rPr>
      </w:pPr>
    </w:p>
    <w:p w14:paraId="3688E89A" w14:textId="77777777" w:rsidR="00EE73A4" w:rsidRDefault="00EE73A4">
      <w:pPr>
        <w:rPr>
          <w:rFonts w:ascii="Georgia" w:hAnsi="Georgia"/>
          <w:b/>
        </w:rPr>
      </w:pPr>
      <w:r>
        <w:rPr>
          <w:rFonts w:ascii="Georgia" w:hAnsi="Georgia"/>
          <w:b/>
        </w:rPr>
        <w:br w:type="page"/>
      </w:r>
    </w:p>
    <w:p w14:paraId="15DDD590" w14:textId="45442A4B" w:rsidR="00EE73A4" w:rsidRPr="00EE73A4" w:rsidRDefault="00EE73A4">
      <w:pPr>
        <w:rPr>
          <w:rFonts w:ascii="Georgia" w:hAnsi="Georgia"/>
          <w:b/>
        </w:rPr>
      </w:pPr>
      <w:r w:rsidRPr="00EE73A4">
        <w:rPr>
          <w:rFonts w:ascii="Times New Roman" w:eastAsia="Times New Roman" w:hAnsi="Times New Roman" w:cs="Times New Roman"/>
          <w:i/>
          <w:iCs/>
          <w:noProof/>
        </w:rPr>
        <w:lastRenderedPageBreak/>
        <w:drawing>
          <wp:anchor distT="152400" distB="152400" distL="152400" distR="152400" simplePos="0" relativeHeight="251659264" behindDoc="0" locked="0" layoutInCell="1" allowOverlap="1" wp14:anchorId="5EBD3DA3" wp14:editId="503F461D">
            <wp:simplePos x="0" y="0"/>
            <wp:positionH relativeFrom="margin">
              <wp:posOffset>-210516</wp:posOffset>
            </wp:positionH>
            <wp:positionV relativeFrom="margin">
              <wp:posOffset>429895</wp:posOffset>
            </wp:positionV>
            <wp:extent cx="6408420" cy="7799705"/>
            <wp:effectExtent l="0" t="0" r="0" b="0"/>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4">
                      <a:extLst/>
                    </a:blip>
                    <a:stretch>
                      <a:fillRect/>
                    </a:stretch>
                  </pic:blipFill>
                  <pic:spPr>
                    <a:xfrm>
                      <a:off x="0" y="0"/>
                      <a:ext cx="6408420" cy="779970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EE73A4">
        <w:rPr>
          <w:rFonts w:ascii="Georgia" w:hAnsi="Georgia"/>
        </w:rPr>
        <w:t>Figure 3 continued:</w:t>
      </w:r>
      <w:r w:rsidRPr="00EE73A4">
        <w:rPr>
          <w:rFonts w:ascii="Georgia" w:hAnsi="Georgia"/>
          <w:b/>
        </w:rPr>
        <w:br w:type="page"/>
      </w:r>
    </w:p>
    <w:p w14:paraId="1AACAC19" w14:textId="038163C9" w:rsidR="003B24FC" w:rsidRDefault="003B24FC" w:rsidP="003B24FC">
      <w:pPr>
        <w:rPr>
          <w:rFonts w:ascii="Georgia" w:hAnsi="Georgia"/>
          <w:b/>
        </w:rPr>
      </w:pPr>
      <w:r>
        <w:rPr>
          <w:rFonts w:ascii="Georgia" w:hAnsi="Georgia"/>
          <w:b/>
        </w:rPr>
        <w:lastRenderedPageBreak/>
        <w:t>References</w:t>
      </w:r>
    </w:p>
    <w:p w14:paraId="3969E240" w14:textId="746B0194" w:rsidR="00EE73A4" w:rsidRPr="00EE73A4" w:rsidRDefault="003B24FC" w:rsidP="00EE73A4">
      <w:pPr>
        <w:widowControl w:val="0"/>
        <w:autoSpaceDE w:val="0"/>
        <w:autoSpaceDN w:val="0"/>
        <w:adjustRightInd w:val="0"/>
        <w:spacing w:line="240" w:lineRule="auto"/>
        <w:ind w:left="480" w:hanging="480"/>
        <w:rPr>
          <w:rFonts w:ascii="Georgia" w:hAnsi="Georgia" w:cs="Times New Roman"/>
          <w:noProof/>
          <w:szCs w:val="24"/>
        </w:rPr>
      </w:pPr>
      <w:r>
        <w:rPr>
          <w:rFonts w:ascii="Georgia" w:hAnsi="Georgia"/>
          <w:b/>
        </w:rPr>
        <w:fldChar w:fldCharType="begin" w:fldLock="1"/>
      </w:r>
      <w:r>
        <w:rPr>
          <w:rFonts w:ascii="Georgia" w:hAnsi="Georgia"/>
          <w:b/>
        </w:rPr>
        <w:instrText xml:space="preserve">ADDIN Mendeley Bibliography CSL_BIBLIOGRAPHY </w:instrText>
      </w:r>
      <w:r>
        <w:rPr>
          <w:rFonts w:ascii="Georgia" w:hAnsi="Georgia"/>
          <w:b/>
        </w:rPr>
        <w:fldChar w:fldCharType="separate"/>
      </w:r>
      <w:r w:rsidR="00EE73A4" w:rsidRPr="00EE73A4">
        <w:rPr>
          <w:rFonts w:ascii="Georgia" w:hAnsi="Georgia" w:cs="Times New Roman"/>
          <w:noProof/>
          <w:szCs w:val="24"/>
        </w:rPr>
        <w:t xml:space="preserve">Anderson, Margo and Stephen E. Fienberg. 1999. “To Sample or Not to Sample? The 2000 Census Controversy.” </w:t>
      </w:r>
      <w:r w:rsidR="00EE73A4" w:rsidRPr="00EE73A4">
        <w:rPr>
          <w:rFonts w:ascii="Georgia" w:hAnsi="Georgia" w:cs="Times New Roman"/>
          <w:i/>
          <w:iCs/>
          <w:noProof/>
          <w:szCs w:val="24"/>
        </w:rPr>
        <w:t>The Journal of Interdisciplinary History</w:t>
      </w:r>
      <w:r w:rsidR="00EE73A4" w:rsidRPr="00EE73A4">
        <w:rPr>
          <w:rFonts w:ascii="Georgia" w:hAnsi="Georgia" w:cs="Times New Roman"/>
          <w:noProof/>
          <w:szCs w:val="24"/>
        </w:rPr>
        <w:t xml:space="preserve"> 30(1):1–36.</w:t>
      </w:r>
    </w:p>
    <w:p w14:paraId="2E19749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Armstrong, Clairette P. 1935. “Some Mental and Social Inadequates.” </w:t>
      </w:r>
      <w:r w:rsidRPr="00EE73A4">
        <w:rPr>
          <w:rFonts w:ascii="Georgia" w:hAnsi="Georgia" w:cs="Times New Roman"/>
          <w:i/>
          <w:iCs/>
          <w:noProof/>
          <w:szCs w:val="24"/>
        </w:rPr>
        <w:t>Journal of Abnormal and Social Psychology</w:t>
      </w:r>
      <w:r w:rsidRPr="00EE73A4">
        <w:rPr>
          <w:rFonts w:ascii="Georgia" w:hAnsi="Georgia" w:cs="Times New Roman"/>
          <w:noProof/>
          <w:szCs w:val="24"/>
        </w:rPr>
        <w:t xml:space="preserve"> 30(3):371–83.</w:t>
      </w:r>
    </w:p>
    <w:p w14:paraId="219B69D4"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Bachelard, P. M. 1931. “Can We Diagnose Feeble-Mindedness in Children.” </w:t>
      </w:r>
      <w:r w:rsidRPr="00EE73A4">
        <w:rPr>
          <w:rFonts w:ascii="Georgia" w:hAnsi="Georgia" w:cs="Times New Roman"/>
          <w:i/>
          <w:iCs/>
          <w:noProof/>
          <w:szCs w:val="24"/>
        </w:rPr>
        <w:t>Australasian Journal of Psychology and Philosophy</w:t>
      </w:r>
      <w:r w:rsidRPr="00EE73A4">
        <w:rPr>
          <w:rFonts w:ascii="Georgia" w:hAnsi="Georgia" w:cs="Times New Roman"/>
          <w:noProof/>
          <w:szCs w:val="24"/>
        </w:rPr>
        <w:t xml:space="preserve"> 9(2):120–30.</w:t>
      </w:r>
    </w:p>
    <w:p w14:paraId="6237A5BB"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Bagnall, A. and G. Eyal. 2016. </w:t>
      </w:r>
      <w:r w:rsidRPr="00EE73A4">
        <w:rPr>
          <w:rFonts w:ascii="Georgia" w:hAnsi="Georgia" w:cs="Times New Roman"/>
          <w:i/>
          <w:iCs/>
          <w:noProof/>
          <w:szCs w:val="24"/>
        </w:rPr>
        <w:t>Forever Children" and Autonomous Citizens: Comparing the Deinstitutionalizations of Psychiatric Patients and Developmentally Disabled Individuals in the United States</w:t>
      </w:r>
      <w:r w:rsidRPr="00EE73A4">
        <w:rPr>
          <w:rFonts w:ascii="Georgia" w:hAnsi="Georgia" w:cs="Times New Roman"/>
          <w:noProof/>
          <w:szCs w:val="24"/>
        </w:rPr>
        <w:t>.</w:t>
      </w:r>
    </w:p>
    <w:p w14:paraId="0BDDEE3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Bagnall, Adrianna and Gil Eyal. 2016. “‘Forever Children’ and Autonomous Citizens: Comparing the Deinstitutionalizations of Psychiatric Patients and Developmentally Disabled Individuals in the United States.” </w:t>
      </w:r>
      <w:r w:rsidRPr="00EE73A4">
        <w:rPr>
          <w:rFonts w:ascii="Georgia" w:hAnsi="Georgia" w:cs="Times New Roman"/>
          <w:i/>
          <w:iCs/>
          <w:noProof/>
          <w:szCs w:val="24"/>
        </w:rPr>
        <w:t>Advances in Medical Sociology</w:t>
      </w:r>
      <w:r w:rsidRPr="00EE73A4">
        <w:rPr>
          <w:rFonts w:ascii="Georgia" w:hAnsi="Georgia" w:cs="Times New Roman"/>
          <w:noProof/>
          <w:szCs w:val="24"/>
        </w:rPr>
        <w:t xml:space="preserve"> 17:27–61.</w:t>
      </w:r>
    </w:p>
    <w:p w14:paraId="5C08BAC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Bannerman, Diane J., Jan B. Sheldon, James A. Sherman, and Alan E. Harchik. 1990. “Balancing the Right to Habilitation with the Right to Personal Liberties: The Rights of People with Developmental Disabilities to Eat Too Many Doughnuts and Take a Nap.” </w:t>
      </w:r>
      <w:r w:rsidRPr="00EE73A4">
        <w:rPr>
          <w:rFonts w:ascii="Georgia" w:hAnsi="Georgia" w:cs="Times New Roman"/>
          <w:i/>
          <w:iCs/>
          <w:noProof/>
          <w:szCs w:val="24"/>
        </w:rPr>
        <w:t>Journal of Applied Behavior Analysis</w:t>
      </w:r>
      <w:r w:rsidRPr="00EE73A4">
        <w:rPr>
          <w:rFonts w:ascii="Georgia" w:hAnsi="Georgia" w:cs="Times New Roman"/>
          <w:noProof/>
          <w:szCs w:val="24"/>
        </w:rPr>
        <w:t xml:space="preserve"> 23(1):79–89.</w:t>
      </w:r>
    </w:p>
    <w:p w14:paraId="55F2355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Bernstein, Charles. 1920. “Colony and Extra-Institutional Care for the Feebleminded.” </w:t>
      </w:r>
      <w:r w:rsidRPr="00EE73A4">
        <w:rPr>
          <w:rFonts w:ascii="Georgia" w:hAnsi="Georgia" w:cs="Times New Roman"/>
          <w:i/>
          <w:iCs/>
          <w:noProof/>
          <w:szCs w:val="24"/>
        </w:rPr>
        <w:t>Mental Hygiene</w:t>
      </w:r>
      <w:r w:rsidRPr="00EE73A4">
        <w:rPr>
          <w:rFonts w:ascii="Georgia" w:hAnsi="Georgia" w:cs="Times New Roman"/>
          <w:noProof/>
          <w:szCs w:val="24"/>
        </w:rPr>
        <w:t xml:space="preserve"> 4(1):1–28.</w:t>
      </w:r>
    </w:p>
    <w:p w14:paraId="47F61F28"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Bernstein, Charles. 1923. </w:t>
      </w:r>
      <w:r w:rsidRPr="00EE73A4">
        <w:rPr>
          <w:rFonts w:ascii="Georgia" w:hAnsi="Georgia" w:cs="Times New Roman"/>
          <w:i/>
          <w:iCs/>
          <w:noProof/>
          <w:szCs w:val="24"/>
        </w:rPr>
        <w:t>Colony and Parole Care for Dependents and Defectives...</w:t>
      </w:r>
      <w:r w:rsidRPr="00EE73A4">
        <w:rPr>
          <w:rFonts w:ascii="Georgia" w:hAnsi="Georgia" w:cs="Times New Roman"/>
          <w:noProof/>
          <w:szCs w:val="24"/>
        </w:rPr>
        <w:t xml:space="preserve"> National Committee for Mental Hygiene, Inc.</w:t>
      </w:r>
    </w:p>
    <w:p w14:paraId="48160A5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Bernstein, Charles. 1927. “Advantages of Colony Care of Mental Defectives.” </w:t>
      </w:r>
      <w:r w:rsidRPr="00EE73A4">
        <w:rPr>
          <w:rFonts w:ascii="Georgia" w:hAnsi="Georgia" w:cs="Times New Roman"/>
          <w:i/>
          <w:iCs/>
          <w:noProof/>
          <w:szCs w:val="24"/>
        </w:rPr>
        <w:t>Psychiatric Quarterly</w:t>
      </w:r>
      <w:r w:rsidRPr="00EE73A4">
        <w:rPr>
          <w:rFonts w:ascii="Georgia" w:hAnsi="Georgia" w:cs="Times New Roman"/>
          <w:noProof/>
          <w:szCs w:val="24"/>
        </w:rPr>
        <w:t xml:space="preserve"> 419–25.</w:t>
      </w:r>
    </w:p>
    <w:p w14:paraId="10985A8B"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Berry, Richard J. A. and R. G. Gordon. 1931. </w:t>
      </w:r>
      <w:r w:rsidRPr="00EE73A4">
        <w:rPr>
          <w:rFonts w:ascii="Georgia" w:hAnsi="Georgia" w:cs="Times New Roman"/>
          <w:i/>
          <w:iCs/>
          <w:noProof/>
          <w:szCs w:val="24"/>
        </w:rPr>
        <w:t>The Mental Defective: A Problem in Social Insufficiency</w:t>
      </w:r>
      <w:r w:rsidRPr="00EE73A4">
        <w:rPr>
          <w:rFonts w:ascii="Georgia" w:hAnsi="Georgia" w:cs="Times New Roman"/>
          <w:noProof/>
          <w:szCs w:val="24"/>
        </w:rPr>
        <w:t>. London: Kegan Paul, Trench, Trubner &amp; Co., Ltd.</w:t>
      </w:r>
    </w:p>
    <w:p w14:paraId="3FD6484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Burnham, William H. 1922. “The Normal Mind.” </w:t>
      </w:r>
      <w:r w:rsidRPr="00EE73A4">
        <w:rPr>
          <w:rFonts w:ascii="Georgia" w:hAnsi="Georgia" w:cs="Times New Roman"/>
          <w:i/>
          <w:iCs/>
          <w:noProof/>
          <w:szCs w:val="24"/>
        </w:rPr>
        <w:t>Pedagogical Seminary</w:t>
      </w:r>
      <w:r w:rsidRPr="00EE73A4">
        <w:rPr>
          <w:rFonts w:ascii="Georgia" w:hAnsi="Georgia" w:cs="Times New Roman"/>
          <w:noProof/>
          <w:szCs w:val="24"/>
        </w:rPr>
        <w:t xml:space="preserve"> 29:383–99.</w:t>
      </w:r>
    </w:p>
    <w:p w14:paraId="1A9FDE6E"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Carson, John. 2007. </w:t>
      </w:r>
      <w:r w:rsidRPr="00EE73A4">
        <w:rPr>
          <w:rFonts w:ascii="Georgia" w:hAnsi="Georgia" w:cs="Times New Roman"/>
          <w:i/>
          <w:iCs/>
          <w:noProof/>
          <w:szCs w:val="24"/>
        </w:rPr>
        <w:t>The Measure of Merit: Talents, Intelligence, and Inequality in the French and American Republics, 1750-1940</w:t>
      </w:r>
      <w:r w:rsidRPr="00EE73A4">
        <w:rPr>
          <w:rFonts w:ascii="Georgia" w:hAnsi="Georgia" w:cs="Times New Roman"/>
          <w:noProof/>
          <w:szCs w:val="24"/>
        </w:rPr>
        <w:t>. Princeton University Press.</w:t>
      </w:r>
    </w:p>
    <w:p w14:paraId="0224E780"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Certo, Nicholas J. et al. 2008. “Seamless Transition and Long-Term Support for Individuals with Severe Intellectual Disabilities.” </w:t>
      </w:r>
      <w:r w:rsidRPr="00EE73A4">
        <w:rPr>
          <w:rFonts w:ascii="Georgia" w:hAnsi="Georgia" w:cs="Times New Roman"/>
          <w:i/>
          <w:iCs/>
          <w:noProof/>
          <w:szCs w:val="24"/>
        </w:rPr>
        <w:t>Research and Practice for Persons with Severe Disabilities</w:t>
      </w:r>
      <w:r w:rsidRPr="00EE73A4">
        <w:rPr>
          <w:rFonts w:ascii="Georgia" w:hAnsi="Georgia" w:cs="Times New Roman"/>
          <w:noProof/>
          <w:szCs w:val="24"/>
        </w:rPr>
        <w:t xml:space="preserve"> 33(3):85–95.</w:t>
      </w:r>
    </w:p>
    <w:p w14:paraId="5CD1BC31"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Cline Cohen, Patricia. 1982. “A Calculating People: The Spread of Numeracy in Early America.”</w:t>
      </w:r>
    </w:p>
    <w:p w14:paraId="752D817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Daston, Lorraine. 1992. “Objectivity and the Escape from Perspective.” </w:t>
      </w:r>
      <w:r w:rsidRPr="00EE73A4">
        <w:rPr>
          <w:rFonts w:ascii="Georgia" w:hAnsi="Georgia" w:cs="Times New Roman"/>
          <w:i/>
          <w:iCs/>
          <w:noProof/>
          <w:szCs w:val="24"/>
        </w:rPr>
        <w:t>Social Studies of Science</w:t>
      </w:r>
      <w:r w:rsidRPr="00EE73A4">
        <w:rPr>
          <w:rFonts w:ascii="Georgia" w:hAnsi="Georgia" w:cs="Times New Roman"/>
          <w:noProof/>
          <w:szCs w:val="24"/>
        </w:rPr>
        <w:t xml:space="preserve"> 22(4):597–618.</w:t>
      </w:r>
    </w:p>
    <w:p w14:paraId="6DCC7EA8"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David, Henry P., John D. Smith, and Erwin Friedman. 1976. “Family Planning Services for Persons Handicapped by Mental Retardation.” </w:t>
      </w:r>
      <w:r w:rsidRPr="00EE73A4">
        <w:rPr>
          <w:rFonts w:ascii="Georgia" w:hAnsi="Georgia" w:cs="Times New Roman"/>
          <w:i/>
          <w:iCs/>
          <w:noProof/>
          <w:szCs w:val="24"/>
        </w:rPr>
        <w:t>American Journal of Public Health</w:t>
      </w:r>
      <w:r w:rsidRPr="00EE73A4">
        <w:rPr>
          <w:rFonts w:ascii="Georgia" w:hAnsi="Georgia" w:cs="Times New Roman"/>
          <w:noProof/>
          <w:szCs w:val="24"/>
        </w:rPr>
        <w:t xml:space="preserve"> 66(11):1053–57.</w:t>
      </w:r>
    </w:p>
    <w:p w14:paraId="5923D75C"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Desrosières, Alain. 1998. “The Politics of Large Numbers: A History of Statistical Reasoning, Trans.” </w:t>
      </w:r>
      <w:r w:rsidRPr="00EE73A4">
        <w:rPr>
          <w:rFonts w:ascii="Georgia" w:hAnsi="Georgia" w:cs="Times New Roman"/>
          <w:i/>
          <w:iCs/>
          <w:noProof/>
          <w:szCs w:val="24"/>
        </w:rPr>
        <w:t>Camille Naish (Cambridge, MA, 1998)</w:t>
      </w:r>
      <w:r w:rsidRPr="00EE73A4">
        <w:rPr>
          <w:rFonts w:ascii="Georgia" w:hAnsi="Georgia" w:cs="Times New Roman"/>
          <w:noProof/>
          <w:szCs w:val="24"/>
        </w:rPr>
        <w:t>.</w:t>
      </w:r>
    </w:p>
    <w:p w14:paraId="4F09C6A7"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Didier, Emmanuel. 2002. “Sampling and Democracy: Representativeness in the First United </w:t>
      </w:r>
      <w:r w:rsidRPr="00EE73A4">
        <w:rPr>
          <w:rFonts w:ascii="Georgia" w:hAnsi="Georgia" w:cs="Times New Roman"/>
          <w:noProof/>
          <w:szCs w:val="24"/>
        </w:rPr>
        <w:lastRenderedPageBreak/>
        <w:t xml:space="preserve">States Surveys.” </w:t>
      </w:r>
      <w:r w:rsidRPr="00EE73A4">
        <w:rPr>
          <w:rFonts w:ascii="Georgia" w:hAnsi="Georgia" w:cs="Times New Roman"/>
          <w:i/>
          <w:iCs/>
          <w:noProof/>
          <w:szCs w:val="24"/>
        </w:rPr>
        <w:t>Science in Context</w:t>
      </w:r>
      <w:r w:rsidRPr="00EE73A4">
        <w:rPr>
          <w:rFonts w:ascii="Georgia" w:hAnsi="Georgia" w:cs="Times New Roman"/>
          <w:noProof/>
          <w:szCs w:val="24"/>
        </w:rPr>
        <w:t xml:space="preserve"> 15(3):427–45.</w:t>
      </w:r>
    </w:p>
    <w:p w14:paraId="4516D387"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1919. “The Average Mental Age of Adults.” </w:t>
      </w:r>
      <w:r w:rsidRPr="00EE73A4">
        <w:rPr>
          <w:rFonts w:ascii="Georgia" w:hAnsi="Georgia" w:cs="Times New Roman"/>
          <w:i/>
          <w:iCs/>
          <w:noProof/>
          <w:szCs w:val="24"/>
        </w:rPr>
        <w:t>Journal of Applied Psychology</w:t>
      </w:r>
      <w:r w:rsidRPr="00EE73A4">
        <w:rPr>
          <w:rFonts w:ascii="Georgia" w:hAnsi="Georgia" w:cs="Times New Roman"/>
          <w:noProof/>
          <w:szCs w:val="24"/>
        </w:rPr>
        <w:t xml:space="preserve"> 3(4):317–28.</w:t>
      </w:r>
    </w:p>
    <w:p w14:paraId="17BDBA3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1923. “New Thoughts about the Feeble-Minded.” </w:t>
      </w:r>
      <w:r w:rsidRPr="00EE73A4">
        <w:rPr>
          <w:rFonts w:ascii="Georgia" w:hAnsi="Georgia" w:cs="Times New Roman"/>
          <w:i/>
          <w:iCs/>
          <w:noProof/>
          <w:szCs w:val="24"/>
        </w:rPr>
        <w:t>The Journal of Educational Research</w:t>
      </w:r>
      <w:r w:rsidRPr="00EE73A4">
        <w:rPr>
          <w:rFonts w:ascii="Georgia" w:hAnsi="Georgia" w:cs="Times New Roman"/>
          <w:noProof/>
          <w:szCs w:val="24"/>
        </w:rPr>
        <w:t xml:space="preserve"> 8(1):31–48.</w:t>
      </w:r>
    </w:p>
    <w:p w14:paraId="649E619E"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1935. “The Genetic Scale of Social Maturity.” </w:t>
      </w:r>
      <w:r w:rsidRPr="00EE73A4">
        <w:rPr>
          <w:rFonts w:ascii="Georgia" w:hAnsi="Georgia" w:cs="Times New Roman"/>
          <w:i/>
          <w:iCs/>
          <w:noProof/>
          <w:szCs w:val="24"/>
        </w:rPr>
        <w:t>The American Journal of Orthopsychiatry</w:t>
      </w:r>
      <w:r w:rsidRPr="00EE73A4">
        <w:rPr>
          <w:rFonts w:ascii="Georgia" w:hAnsi="Georgia" w:cs="Times New Roman"/>
          <w:noProof/>
          <w:szCs w:val="24"/>
        </w:rPr>
        <w:t xml:space="preserve"> 5(2):180–90.</w:t>
      </w:r>
    </w:p>
    <w:p w14:paraId="2B13D1BA"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1940a. “Family Care of Mental Defectives.” </w:t>
      </w:r>
      <w:r w:rsidRPr="00EE73A4">
        <w:rPr>
          <w:rFonts w:ascii="Georgia" w:hAnsi="Georgia" w:cs="Times New Roman"/>
          <w:i/>
          <w:iCs/>
          <w:noProof/>
          <w:szCs w:val="24"/>
        </w:rPr>
        <w:t>Journal of Consulting Psychology</w:t>
      </w:r>
      <w:r w:rsidRPr="00EE73A4">
        <w:rPr>
          <w:rFonts w:ascii="Georgia" w:hAnsi="Georgia" w:cs="Times New Roman"/>
          <w:noProof/>
          <w:szCs w:val="24"/>
        </w:rPr>
        <w:t xml:space="preserve"> 15–16.</w:t>
      </w:r>
    </w:p>
    <w:p w14:paraId="3261928E"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1940b. “The Nature of Mental Deficiency.” </w:t>
      </w:r>
      <w:r w:rsidRPr="00EE73A4">
        <w:rPr>
          <w:rFonts w:ascii="Georgia" w:hAnsi="Georgia" w:cs="Times New Roman"/>
          <w:i/>
          <w:iCs/>
          <w:noProof/>
          <w:szCs w:val="24"/>
        </w:rPr>
        <w:t>Psychological Review</w:t>
      </w:r>
      <w:r w:rsidRPr="00EE73A4">
        <w:rPr>
          <w:rFonts w:ascii="Georgia" w:hAnsi="Georgia" w:cs="Times New Roman"/>
          <w:noProof/>
          <w:szCs w:val="24"/>
        </w:rPr>
        <w:t xml:space="preserve"> 47(5):395–415.</w:t>
      </w:r>
    </w:p>
    <w:p w14:paraId="64401E1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1940c. “The Social Basis of Mental Diagnosis.” </w:t>
      </w:r>
      <w:r w:rsidRPr="00EE73A4">
        <w:rPr>
          <w:rFonts w:ascii="Georgia" w:hAnsi="Georgia" w:cs="Times New Roman"/>
          <w:i/>
          <w:iCs/>
          <w:noProof/>
          <w:szCs w:val="24"/>
        </w:rPr>
        <w:t>Journal of Applied Psychology</w:t>
      </w:r>
      <w:r w:rsidRPr="00EE73A4">
        <w:rPr>
          <w:rFonts w:ascii="Georgia" w:hAnsi="Georgia" w:cs="Times New Roman"/>
          <w:noProof/>
          <w:szCs w:val="24"/>
        </w:rPr>
        <w:t xml:space="preserve"> 24(2):160.</w:t>
      </w:r>
    </w:p>
    <w:p w14:paraId="0ACF1D4B"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1947. “Is Mental Deficiency Curable?” </w:t>
      </w:r>
      <w:r w:rsidRPr="00EE73A4">
        <w:rPr>
          <w:rFonts w:ascii="Georgia" w:hAnsi="Georgia" w:cs="Times New Roman"/>
          <w:i/>
          <w:iCs/>
          <w:noProof/>
          <w:szCs w:val="24"/>
        </w:rPr>
        <w:t>American Journal of Mental Deficiency</w:t>
      </w:r>
      <w:r w:rsidRPr="00EE73A4">
        <w:rPr>
          <w:rFonts w:ascii="Georgia" w:hAnsi="Georgia" w:cs="Times New Roman"/>
          <w:noProof/>
          <w:szCs w:val="24"/>
        </w:rPr>
        <w:t xml:space="preserve"> 51(3):420–28.</w:t>
      </w:r>
    </w:p>
    <w:p w14:paraId="46A37DEB"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Doll, Edgar A. 1948. “What Is a Moron?” </w:t>
      </w:r>
      <w:r w:rsidRPr="00EE73A4">
        <w:rPr>
          <w:rFonts w:ascii="Georgia" w:hAnsi="Georgia" w:cs="Times New Roman"/>
          <w:i/>
          <w:iCs/>
          <w:noProof/>
          <w:szCs w:val="24"/>
        </w:rPr>
        <w:t>The Journal of Abnormal and Social Psychology</w:t>
      </w:r>
      <w:r w:rsidRPr="00EE73A4">
        <w:rPr>
          <w:rFonts w:ascii="Georgia" w:hAnsi="Georgia" w:cs="Times New Roman"/>
          <w:noProof/>
          <w:szCs w:val="24"/>
        </w:rPr>
        <w:t xml:space="preserve"> 43(4):495–501.</w:t>
      </w:r>
    </w:p>
    <w:p w14:paraId="092278A4"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Drinkwater, Chris. 2015. “Supported Living and the Production of Individuals.” Pp. 229–44 in </w:t>
      </w:r>
      <w:r w:rsidRPr="00EE73A4">
        <w:rPr>
          <w:rFonts w:ascii="Georgia" w:hAnsi="Georgia" w:cs="Times New Roman"/>
          <w:i/>
          <w:iCs/>
          <w:noProof/>
          <w:szCs w:val="24"/>
        </w:rPr>
        <w:t>Foucault and the Government of Disability</w:t>
      </w:r>
      <w:r w:rsidRPr="00EE73A4">
        <w:rPr>
          <w:rFonts w:ascii="Georgia" w:hAnsi="Georgia" w:cs="Times New Roman"/>
          <w:noProof/>
          <w:szCs w:val="24"/>
        </w:rPr>
        <w:t>, edited by Tremain. Ann Arbor: University of Michigan Press.</w:t>
      </w:r>
    </w:p>
    <w:p w14:paraId="0A7ADE0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Dubrow, Max. 1960. “Sheltered Workshops for the Mentally Retarded as an Educational and Vocational Experience.” </w:t>
      </w:r>
      <w:r w:rsidRPr="00EE73A4">
        <w:rPr>
          <w:rFonts w:ascii="Georgia" w:hAnsi="Georgia" w:cs="Times New Roman"/>
          <w:i/>
          <w:iCs/>
          <w:noProof/>
          <w:szCs w:val="24"/>
        </w:rPr>
        <w:t>The Personnel and Guidance Journal</w:t>
      </w:r>
      <w:r w:rsidRPr="00EE73A4">
        <w:rPr>
          <w:rFonts w:ascii="Georgia" w:hAnsi="Georgia" w:cs="Times New Roman"/>
          <w:noProof/>
          <w:szCs w:val="24"/>
        </w:rPr>
        <w:t xml:space="preserve"> 38(5):392–95.</w:t>
      </w:r>
    </w:p>
    <w:p w14:paraId="26A3AF9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Dybwad, Gunnar. 1996. “From Feeblemindedness to Self-Advocacy: A Half Century of Growth and Self-Fulfillment.” </w:t>
      </w:r>
      <w:r w:rsidRPr="00EE73A4">
        <w:rPr>
          <w:rFonts w:ascii="Georgia" w:hAnsi="Georgia" w:cs="Times New Roman"/>
          <w:i/>
          <w:iCs/>
          <w:noProof/>
          <w:szCs w:val="24"/>
        </w:rPr>
        <w:t>European Journal of Mental Disability</w:t>
      </w:r>
      <w:r w:rsidRPr="00EE73A4">
        <w:rPr>
          <w:rFonts w:ascii="Georgia" w:hAnsi="Georgia" w:cs="Times New Roman"/>
          <w:noProof/>
          <w:szCs w:val="24"/>
        </w:rPr>
        <w:t xml:space="preserve"> 3(11):3–18.</w:t>
      </w:r>
    </w:p>
    <w:p w14:paraId="70933A65"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Espeland, Wendy Nelson and Michael Sauder. 2012. “The Dynamism of Indicators.” </w:t>
      </w:r>
      <w:r w:rsidRPr="00EE73A4">
        <w:rPr>
          <w:rFonts w:ascii="Georgia" w:hAnsi="Georgia" w:cs="Times New Roman"/>
          <w:i/>
          <w:iCs/>
          <w:noProof/>
          <w:szCs w:val="24"/>
        </w:rPr>
        <w:t>Governance by Indicators Global Power through Classification and Rankings</w:t>
      </w:r>
      <w:r w:rsidRPr="00EE73A4">
        <w:rPr>
          <w:rFonts w:ascii="Georgia" w:hAnsi="Georgia" w:cs="Times New Roman"/>
          <w:noProof/>
          <w:szCs w:val="24"/>
        </w:rPr>
        <w:t xml:space="preserve"> 86–109.</w:t>
      </w:r>
    </w:p>
    <w:p w14:paraId="5B34240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Espeland, Wendy Nelson and Mitchell Stevens. 2008. “A Sociology of Quantification.” </w:t>
      </w:r>
      <w:r w:rsidRPr="00EE73A4">
        <w:rPr>
          <w:rFonts w:ascii="Georgia" w:hAnsi="Georgia" w:cs="Times New Roman"/>
          <w:i/>
          <w:iCs/>
          <w:noProof/>
          <w:szCs w:val="24"/>
        </w:rPr>
        <w:t>European Journal of Sociology</w:t>
      </w:r>
      <w:r w:rsidRPr="00EE73A4">
        <w:rPr>
          <w:rFonts w:ascii="Georgia" w:hAnsi="Georgia" w:cs="Times New Roman"/>
          <w:noProof/>
          <w:szCs w:val="24"/>
        </w:rPr>
        <w:t xml:space="preserve"> 49(3):401–36.</w:t>
      </w:r>
    </w:p>
    <w:p w14:paraId="7A57441C"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Espeland, Wendy Nelson and Berit Irene Vannebo. 2007. “Accountability, Quantification, and Law.” </w:t>
      </w:r>
      <w:r w:rsidRPr="00EE73A4">
        <w:rPr>
          <w:rFonts w:ascii="Georgia" w:hAnsi="Georgia" w:cs="Times New Roman"/>
          <w:i/>
          <w:iCs/>
          <w:noProof/>
          <w:szCs w:val="24"/>
        </w:rPr>
        <w:t>Annu. Rev. Law Soc. Sci.</w:t>
      </w:r>
      <w:r w:rsidRPr="00EE73A4">
        <w:rPr>
          <w:rFonts w:ascii="Georgia" w:hAnsi="Georgia" w:cs="Times New Roman"/>
          <w:noProof/>
          <w:szCs w:val="24"/>
        </w:rPr>
        <w:t xml:space="preserve"> 3:21–43.</w:t>
      </w:r>
    </w:p>
    <w:p w14:paraId="00DCD405"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Eyal, Gil, Brendan Hart, Emine Onculer, Neta Oren, and Natasha Rossi. 2010. </w:t>
      </w:r>
      <w:r w:rsidRPr="00EE73A4">
        <w:rPr>
          <w:rFonts w:ascii="Georgia" w:hAnsi="Georgia" w:cs="Times New Roman"/>
          <w:i/>
          <w:iCs/>
          <w:noProof/>
          <w:szCs w:val="24"/>
        </w:rPr>
        <w:t>The Autism Matrix: The Social Origins of the Autism Epidemic</w:t>
      </w:r>
      <w:r w:rsidRPr="00EE73A4">
        <w:rPr>
          <w:rFonts w:ascii="Georgia" w:hAnsi="Georgia" w:cs="Times New Roman"/>
          <w:noProof/>
          <w:szCs w:val="24"/>
        </w:rPr>
        <w:t>. Malden, MA: Polity Press.</w:t>
      </w:r>
    </w:p>
    <w:p w14:paraId="32BE826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Findlay, Leonard. 1935. “The Nature of Mental Deficiency.” </w:t>
      </w:r>
      <w:r w:rsidRPr="00EE73A4">
        <w:rPr>
          <w:rFonts w:ascii="Georgia" w:hAnsi="Georgia" w:cs="Times New Roman"/>
          <w:i/>
          <w:iCs/>
          <w:noProof/>
          <w:szCs w:val="24"/>
        </w:rPr>
        <w:t>Post-Graduate Medical Journal</w:t>
      </w:r>
      <w:r w:rsidRPr="00EE73A4">
        <w:rPr>
          <w:rFonts w:ascii="Georgia" w:hAnsi="Georgia" w:cs="Times New Roman"/>
          <w:noProof/>
          <w:szCs w:val="24"/>
        </w:rPr>
        <w:t xml:space="preserve"> 11(115):182–86.</w:t>
      </w:r>
    </w:p>
    <w:p w14:paraId="519CB6C7"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Foucault, Michel. 1975. </w:t>
      </w:r>
      <w:r w:rsidRPr="00EE73A4">
        <w:rPr>
          <w:rFonts w:ascii="Georgia" w:hAnsi="Georgia" w:cs="Times New Roman"/>
          <w:i/>
          <w:iCs/>
          <w:noProof/>
          <w:szCs w:val="24"/>
        </w:rPr>
        <w:t>Discipline and Punish: The Birth of the Prison</w:t>
      </w:r>
      <w:r w:rsidRPr="00EE73A4">
        <w:rPr>
          <w:rFonts w:ascii="Georgia" w:hAnsi="Georgia" w:cs="Times New Roman"/>
          <w:noProof/>
          <w:szCs w:val="24"/>
        </w:rPr>
        <w:t>. New York: Vintage Books.</w:t>
      </w:r>
    </w:p>
    <w:p w14:paraId="041CD91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Foucault, Michel. 2003. </w:t>
      </w:r>
      <w:r w:rsidRPr="00EE73A4">
        <w:rPr>
          <w:rFonts w:ascii="Georgia" w:hAnsi="Georgia" w:cs="Times New Roman"/>
          <w:i/>
          <w:iCs/>
          <w:noProof/>
          <w:szCs w:val="24"/>
        </w:rPr>
        <w:t>Abnormal: Lectures at the Collège de France, 1974-1975</w:t>
      </w:r>
      <w:r w:rsidRPr="00EE73A4">
        <w:rPr>
          <w:rFonts w:ascii="Georgia" w:hAnsi="Georgia" w:cs="Times New Roman"/>
          <w:noProof/>
          <w:szCs w:val="24"/>
        </w:rPr>
        <w:t>. New York City: Picador.</w:t>
      </w:r>
    </w:p>
    <w:p w14:paraId="61C0C24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Friedman, Erwin. 1971. “Missing in the Life of the Retarded Individual--Sex: Reflections on Sol Gordon’s Paper.” </w:t>
      </w:r>
      <w:r w:rsidRPr="00EE73A4">
        <w:rPr>
          <w:rFonts w:ascii="Georgia" w:hAnsi="Georgia" w:cs="Times New Roman"/>
          <w:i/>
          <w:iCs/>
          <w:noProof/>
          <w:szCs w:val="24"/>
        </w:rPr>
        <w:t>Journal of Special Education</w:t>
      </w:r>
      <w:r w:rsidRPr="00EE73A4">
        <w:rPr>
          <w:rFonts w:ascii="Georgia" w:hAnsi="Georgia" w:cs="Times New Roman"/>
          <w:noProof/>
          <w:szCs w:val="24"/>
        </w:rPr>
        <w:t xml:space="preserve"> 5(4):365–68.</w:t>
      </w:r>
    </w:p>
    <w:p w14:paraId="3AE950B1"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lastRenderedPageBreak/>
        <w:t xml:space="preserve">Gesell, Arnold. 1940. “The Stability of Mental Growth Careers.” Pp. 149–60 in </w:t>
      </w:r>
      <w:r w:rsidRPr="00EE73A4">
        <w:rPr>
          <w:rFonts w:ascii="Georgia" w:hAnsi="Georgia" w:cs="Times New Roman"/>
          <w:i/>
          <w:iCs/>
          <w:noProof/>
          <w:szCs w:val="24"/>
        </w:rPr>
        <w:t>The thirty-ninth yearbook of the National Society for the Study of Education: Intelligence: Its nature and nurture, Part II, Original studies and experiments</w:t>
      </w:r>
      <w:r w:rsidRPr="00EE73A4">
        <w:rPr>
          <w:rFonts w:ascii="Georgia" w:hAnsi="Georgia" w:cs="Times New Roman"/>
          <w:noProof/>
          <w:szCs w:val="24"/>
        </w:rPr>
        <w:t>, edited by G. M. Whipple. Bloomington, IL: Public School Publishing Co.</w:t>
      </w:r>
    </w:p>
    <w:p w14:paraId="23C973AA"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Hacking, Ian. 1999. “Making Up People.” Pp. 161–71 in </w:t>
      </w:r>
      <w:r w:rsidRPr="00EE73A4">
        <w:rPr>
          <w:rFonts w:ascii="Georgia" w:hAnsi="Georgia" w:cs="Times New Roman"/>
          <w:i/>
          <w:iCs/>
          <w:noProof/>
          <w:szCs w:val="24"/>
        </w:rPr>
        <w:t>Reconstructing Individualism</w:t>
      </w:r>
      <w:r w:rsidRPr="00EE73A4">
        <w:rPr>
          <w:rFonts w:ascii="Georgia" w:hAnsi="Georgia" w:cs="Times New Roman"/>
          <w:noProof/>
          <w:szCs w:val="24"/>
        </w:rPr>
        <w:t>, edited by T. L. Heller, M. Sosna, and D. E. Wellberry. Stanford, CA: Stanford University Press.</w:t>
      </w:r>
    </w:p>
    <w:p w14:paraId="026700A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Heimer, Carol. 1985. “Reactive Risk and Relative Risk: Managing Moral Hazard in Insurance Contracts.”</w:t>
      </w:r>
    </w:p>
    <w:p w14:paraId="44919E00"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Herbst, Susan. 1993. </w:t>
      </w:r>
      <w:r w:rsidRPr="00EE73A4">
        <w:rPr>
          <w:rFonts w:ascii="Georgia" w:hAnsi="Georgia" w:cs="Times New Roman"/>
          <w:i/>
          <w:iCs/>
          <w:noProof/>
          <w:szCs w:val="24"/>
        </w:rPr>
        <w:t>Numbered Voices: How Opinion Polling Has Shaped American Politics</w:t>
      </w:r>
      <w:r w:rsidRPr="00EE73A4">
        <w:rPr>
          <w:rFonts w:ascii="Georgia" w:hAnsi="Georgia" w:cs="Times New Roman"/>
          <w:noProof/>
          <w:szCs w:val="24"/>
        </w:rPr>
        <w:t>. University of Chicago Press.</w:t>
      </w:r>
    </w:p>
    <w:p w14:paraId="216745D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Igo, Sarah Elizabeth. 2007. </w:t>
      </w:r>
      <w:r w:rsidRPr="00EE73A4">
        <w:rPr>
          <w:rFonts w:ascii="Georgia" w:hAnsi="Georgia" w:cs="Times New Roman"/>
          <w:i/>
          <w:iCs/>
          <w:noProof/>
          <w:szCs w:val="24"/>
        </w:rPr>
        <w:t>The Averaged American: Surveys, Citizens, and the Making of a Mass Public</w:t>
      </w:r>
      <w:r w:rsidRPr="00EE73A4">
        <w:rPr>
          <w:rFonts w:ascii="Georgia" w:hAnsi="Georgia" w:cs="Times New Roman"/>
          <w:noProof/>
          <w:szCs w:val="24"/>
        </w:rPr>
        <w:t>. Harvard University Press.</w:t>
      </w:r>
    </w:p>
    <w:p w14:paraId="11EEF970"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Kamin, Leon J. 1974. </w:t>
      </w:r>
      <w:r w:rsidRPr="00EE73A4">
        <w:rPr>
          <w:rFonts w:ascii="Georgia" w:hAnsi="Georgia" w:cs="Times New Roman"/>
          <w:i/>
          <w:iCs/>
          <w:noProof/>
          <w:szCs w:val="24"/>
        </w:rPr>
        <w:t>The Science and Politics of IQ</w:t>
      </w:r>
      <w:r w:rsidRPr="00EE73A4">
        <w:rPr>
          <w:rFonts w:ascii="Georgia" w:hAnsi="Georgia" w:cs="Times New Roman"/>
          <w:noProof/>
          <w:szCs w:val="24"/>
        </w:rPr>
        <w:t>. New York: Routledge.</w:t>
      </w:r>
    </w:p>
    <w:p w14:paraId="17E3F73C"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Katz, Michael B. 1986. “In the Shadow of the Poorhouse.” </w:t>
      </w:r>
      <w:r w:rsidRPr="00EE73A4">
        <w:rPr>
          <w:rFonts w:ascii="Georgia" w:hAnsi="Georgia" w:cs="Times New Roman"/>
          <w:i/>
          <w:iCs/>
          <w:noProof/>
          <w:szCs w:val="24"/>
        </w:rPr>
        <w:t>A Social History of Welfare in America</w:t>
      </w:r>
      <w:r w:rsidRPr="00EE73A4">
        <w:rPr>
          <w:rFonts w:ascii="Georgia" w:hAnsi="Georgia" w:cs="Times New Roman"/>
          <w:noProof/>
          <w:szCs w:val="24"/>
        </w:rPr>
        <w:t xml:space="preserve"> 14.</w:t>
      </w:r>
    </w:p>
    <w:p w14:paraId="1F907F75"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Koegel, Paul. 1986. “You Are What You Drink: Evidence of Socialized Incompetence in the Life of a Mildly Retarded Adult.” Pp. 47–63 in </w:t>
      </w:r>
      <w:r w:rsidRPr="00EE73A4">
        <w:rPr>
          <w:rFonts w:ascii="Georgia" w:hAnsi="Georgia" w:cs="Times New Roman"/>
          <w:i/>
          <w:iCs/>
          <w:noProof/>
          <w:szCs w:val="24"/>
        </w:rPr>
        <w:t>Culture and Retardation</w:t>
      </w:r>
      <w:r w:rsidRPr="00EE73A4">
        <w:rPr>
          <w:rFonts w:ascii="Georgia" w:hAnsi="Georgia" w:cs="Times New Roman"/>
          <w:noProof/>
          <w:szCs w:val="24"/>
        </w:rPr>
        <w:t>. Springer.</w:t>
      </w:r>
    </w:p>
    <w:p w14:paraId="057669FF"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Kuhlmann, Fred. 1913. “Degree of Mental Deficiency in Children as Expressed by the Relation of Age to Mental Age.” </w:t>
      </w:r>
      <w:r w:rsidRPr="00EE73A4">
        <w:rPr>
          <w:rFonts w:ascii="Georgia" w:hAnsi="Georgia" w:cs="Times New Roman"/>
          <w:i/>
          <w:iCs/>
          <w:noProof/>
          <w:szCs w:val="24"/>
        </w:rPr>
        <w:t>Journal of Psycho-Asthenics</w:t>
      </w:r>
      <w:r w:rsidRPr="00EE73A4">
        <w:rPr>
          <w:rFonts w:ascii="Georgia" w:hAnsi="Georgia" w:cs="Times New Roman"/>
          <w:noProof/>
          <w:szCs w:val="24"/>
        </w:rPr>
        <w:t xml:space="preserve"> 17:132–44.</w:t>
      </w:r>
    </w:p>
    <w:p w14:paraId="2ACD21D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Lamont, Michèle and Virág Molnár. 2002. “The Study of Boundaries in the Social Sciences.” </w:t>
      </w:r>
      <w:r w:rsidRPr="00EE73A4">
        <w:rPr>
          <w:rFonts w:ascii="Georgia" w:hAnsi="Georgia" w:cs="Times New Roman"/>
          <w:i/>
          <w:iCs/>
          <w:noProof/>
          <w:szCs w:val="24"/>
        </w:rPr>
        <w:t>Annual Review of Sociology</w:t>
      </w:r>
      <w:r w:rsidRPr="00EE73A4">
        <w:rPr>
          <w:rFonts w:ascii="Georgia" w:hAnsi="Georgia" w:cs="Times New Roman"/>
          <w:noProof/>
          <w:szCs w:val="24"/>
        </w:rPr>
        <w:t xml:space="preserve"> 28(1):167–95.</w:t>
      </w:r>
    </w:p>
    <w:p w14:paraId="1A983CE1"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Latour, Bruno. 1987. </w:t>
      </w:r>
      <w:r w:rsidRPr="00EE73A4">
        <w:rPr>
          <w:rFonts w:ascii="Georgia" w:hAnsi="Georgia" w:cs="Times New Roman"/>
          <w:i/>
          <w:iCs/>
          <w:noProof/>
          <w:szCs w:val="24"/>
        </w:rPr>
        <w:t>Science in Action: How to Follow Scientists and Engineers through Society</w:t>
      </w:r>
      <w:r w:rsidRPr="00EE73A4">
        <w:rPr>
          <w:rFonts w:ascii="Georgia" w:hAnsi="Georgia" w:cs="Times New Roman"/>
          <w:noProof/>
          <w:szCs w:val="24"/>
        </w:rPr>
        <w:t>. Harvard university press.</w:t>
      </w:r>
    </w:p>
    <w:p w14:paraId="5D643C4F"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Levinson, Jack. 2010. </w:t>
      </w:r>
      <w:r w:rsidRPr="00EE73A4">
        <w:rPr>
          <w:rFonts w:ascii="Georgia" w:hAnsi="Georgia" w:cs="Times New Roman"/>
          <w:i/>
          <w:iCs/>
          <w:noProof/>
          <w:szCs w:val="24"/>
        </w:rPr>
        <w:t>Making Life Work: Freedom and Disability in a Community Group Home</w:t>
      </w:r>
      <w:r w:rsidRPr="00EE73A4">
        <w:rPr>
          <w:rFonts w:ascii="Georgia" w:hAnsi="Georgia" w:cs="Times New Roman"/>
          <w:noProof/>
          <w:szCs w:val="24"/>
        </w:rPr>
        <w:t>. Minneapolis: University of Minnesota Press.</w:t>
      </w:r>
    </w:p>
    <w:p w14:paraId="696A81DB"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Miller, Peter and Nikolas Rose. 1990. “Governing Economic Life.” </w:t>
      </w:r>
      <w:r w:rsidRPr="00EE73A4">
        <w:rPr>
          <w:rFonts w:ascii="Georgia" w:hAnsi="Georgia" w:cs="Times New Roman"/>
          <w:i/>
          <w:iCs/>
          <w:noProof/>
          <w:szCs w:val="24"/>
        </w:rPr>
        <w:t>Economy and Society</w:t>
      </w:r>
      <w:r w:rsidRPr="00EE73A4">
        <w:rPr>
          <w:rFonts w:ascii="Georgia" w:hAnsi="Georgia" w:cs="Times New Roman"/>
          <w:noProof/>
          <w:szCs w:val="24"/>
        </w:rPr>
        <w:t xml:space="preserve"> 19(1):1–31.</w:t>
      </w:r>
    </w:p>
    <w:p w14:paraId="3604A2A0"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Nirje, Bengt. 1972. “The Right to Self-Determination.” Pp. 176–200 in </w:t>
      </w:r>
      <w:r w:rsidRPr="00EE73A4">
        <w:rPr>
          <w:rFonts w:ascii="Georgia" w:hAnsi="Georgia" w:cs="Times New Roman"/>
          <w:i/>
          <w:iCs/>
          <w:noProof/>
          <w:szCs w:val="24"/>
        </w:rPr>
        <w:t>Normalization: The principle of normalization</w:t>
      </w:r>
      <w:r w:rsidRPr="00EE73A4">
        <w:rPr>
          <w:rFonts w:ascii="Georgia" w:hAnsi="Georgia" w:cs="Times New Roman"/>
          <w:noProof/>
          <w:szCs w:val="24"/>
        </w:rPr>
        <w:t>, edited by W. Wolfensberger. Toronto: National Institute on Mental Retardation.</w:t>
      </w:r>
    </w:p>
    <w:p w14:paraId="6ADF9576"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O’Brien, John. 1994. “Down Stairs That Are Never Your Own: Supporting People with Developmental Disabilities in Their Own Homes.” </w:t>
      </w:r>
      <w:r w:rsidRPr="00EE73A4">
        <w:rPr>
          <w:rFonts w:ascii="Georgia" w:hAnsi="Georgia" w:cs="Times New Roman"/>
          <w:i/>
          <w:iCs/>
          <w:noProof/>
          <w:szCs w:val="24"/>
        </w:rPr>
        <w:t>Mental Retardation</w:t>
      </w:r>
      <w:r w:rsidRPr="00EE73A4">
        <w:rPr>
          <w:rFonts w:ascii="Georgia" w:hAnsi="Georgia" w:cs="Times New Roman"/>
          <w:noProof/>
          <w:szCs w:val="24"/>
        </w:rPr>
        <w:t xml:space="preserve"> 32(1):1–6.</w:t>
      </w:r>
    </w:p>
    <w:p w14:paraId="1E75B8B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Parnicky, Joseph J. and Leonard N. Brown. 1964. “Introducing Institutionalized Retardates to the Community.” </w:t>
      </w:r>
      <w:r w:rsidRPr="00EE73A4">
        <w:rPr>
          <w:rFonts w:ascii="Georgia" w:hAnsi="Georgia" w:cs="Times New Roman"/>
          <w:i/>
          <w:iCs/>
          <w:noProof/>
          <w:szCs w:val="24"/>
        </w:rPr>
        <w:t>Social Work</w:t>
      </w:r>
      <w:r w:rsidRPr="00EE73A4">
        <w:rPr>
          <w:rFonts w:ascii="Georgia" w:hAnsi="Georgia" w:cs="Times New Roman"/>
          <w:noProof/>
          <w:szCs w:val="24"/>
        </w:rPr>
        <w:t xml:space="preserve"> 9(1):79–85.</w:t>
      </w:r>
    </w:p>
    <w:p w14:paraId="253B3CA3"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Porter, Theodore. 1995. “Trust in Numbers. The Search for Objectivity in Science and Public Life.” </w:t>
      </w:r>
      <w:r w:rsidRPr="00EE73A4">
        <w:rPr>
          <w:rFonts w:ascii="Georgia" w:hAnsi="Georgia" w:cs="Times New Roman"/>
          <w:i/>
          <w:iCs/>
          <w:noProof/>
          <w:szCs w:val="24"/>
        </w:rPr>
        <w:t>Trust in Numbers: The Search for Objectivity in Science and Public Life</w:t>
      </w:r>
      <w:r w:rsidRPr="00EE73A4">
        <w:rPr>
          <w:rFonts w:ascii="Georgia" w:hAnsi="Georgia" w:cs="Times New Roman"/>
          <w:noProof/>
          <w:szCs w:val="24"/>
        </w:rPr>
        <w:t>.</w:t>
      </w:r>
    </w:p>
    <w:p w14:paraId="6C9206F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Power, Michael. 1997. </w:t>
      </w:r>
      <w:r w:rsidRPr="00EE73A4">
        <w:rPr>
          <w:rFonts w:ascii="Georgia" w:hAnsi="Georgia" w:cs="Times New Roman"/>
          <w:i/>
          <w:iCs/>
          <w:noProof/>
          <w:szCs w:val="24"/>
        </w:rPr>
        <w:t>The Audit Society: Rituals of Verification</w:t>
      </w:r>
      <w:r w:rsidRPr="00EE73A4">
        <w:rPr>
          <w:rFonts w:ascii="Georgia" w:hAnsi="Georgia" w:cs="Times New Roman"/>
          <w:noProof/>
          <w:szCs w:val="24"/>
        </w:rPr>
        <w:t>. OUP Oxford.</w:t>
      </w:r>
    </w:p>
    <w:p w14:paraId="39230694"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Ranson, Stewart. 2003. “Public Accountability in the Age of Neo</w:t>
      </w:r>
      <w:r w:rsidRPr="00EE73A4">
        <w:rPr>
          <w:rFonts w:ascii="Times New Roman" w:hAnsi="Times New Roman" w:cs="Times New Roman"/>
          <w:noProof/>
          <w:szCs w:val="24"/>
        </w:rPr>
        <w:t>‐</w:t>
      </w:r>
      <w:r w:rsidRPr="00EE73A4">
        <w:rPr>
          <w:rFonts w:ascii="Georgia" w:hAnsi="Georgia" w:cs="Times New Roman"/>
          <w:noProof/>
          <w:szCs w:val="24"/>
        </w:rPr>
        <w:t xml:space="preserve">liberal Governance.” </w:t>
      </w:r>
      <w:r w:rsidRPr="00EE73A4">
        <w:rPr>
          <w:rFonts w:ascii="Georgia" w:hAnsi="Georgia" w:cs="Times New Roman"/>
          <w:i/>
          <w:iCs/>
          <w:noProof/>
          <w:szCs w:val="24"/>
        </w:rPr>
        <w:t>J. Education Policy</w:t>
      </w:r>
      <w:r w:rsidRPr="00EE73A4">
        <w:rPr>
          <w:rFonts w:ascii="Georgia" w:hAnsi="Georgia" w:cs="Times New Roman"/>
          <w:noProof/>
          <w:szCs w:val="24"/>
        </w:rPr>
        <w:t xml:space="preserve"> 18(5):459–80.</w:t>
      </w:r>
    </w:p>
    <w:p w14:paraId="0FC0408C"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lastRenderedPageBreak/>
        <w:t xml:space="preserve">Rothman, David J. 1980. </w:t>
      </w:r>
      <w:r w:rsidRPr="00EE73A4">
        <w:rPr>
          <w:rFonts w:ascii="Georgia" w:hAnsi="Georgia" w:cs="Times New Roman"/>
          <w:i/>
          <w:iCs/>
          <w:noProof/>
          <w:szCs w:val="24"/>
        </w:rPr>
        <w:t>Conscience and Convenience: The Asylum and Its Alternatives in Progressive America</w:t>
      </w:r>
      <w:r w:rsidRPr="00EE73A4">
        <w:rPr>
          <w:rFonts w:ascii="Georgia" w:hAnsi="Georgia" w:cs="Times New Roman"/>
          <w:noProof/>
          <w:szCs w:val="24"/>
        </w:rPr>
        <w:t>. Revised Ed. New York: Aldine Transaction.</w:t>
      </w:r>
    </w:p>
    <w:p w14:paraId="5D78FA1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Rusnock, Andrea A. 2002. </w:t>
      </w:r>
      <w:r w:rsidRPr="00EE73A4">
        <w:rPr>
          <w:rFonts w:ascii="Georgia" w:hAnsi="Georgia" w:cs="Times New Roman"/>
          <w:i/>
          <w:iCs/>
          <w:noProof/>
          <w:szCs w:val="24"/>
        </w:rPr>
        <w:t>Vital Accounts: Quantifying Health and Population in Eighteenth-Century England and France</w:t>
      </w:r>
      <w:r w:rsidRPr="00EE73A4">
        <w:rPr>
          <w:rFonts w:ascii="Georgia" w:hAnsi="Georgia" w:cs="Times New Roman"/>
          <w:noProof/>
          <w:szCs w:val="24"/>
        </w:rPr>
        <w:t>. Cambridge University Press.</w:t>
      </w:r>
    </w:p>
    <w:p w14:paraId="051F769D"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Scott, James C. 1998. </w:t>
      </w:r>
      <w:r w:rsidRPr="00EE73A4">
        <w:rPr>
          <w:rFonts w:ascii="Georgia" w:hAnsi="Georgia" w:cs="Times New Roman"/>
          <w:i/>
          <w:iCs/>
          <w:noProof/>
          <w:szCs w:val="24"/>
        </w:rPr>
        <w:t>Seeing like a State: How Certain Schemes to Improve the Human Condition Have Failed</w:t>
      </w:r>
      <w:r w:rsidRPr="00EE73A4">
        <w:rPr>
          <w:rFonts w:ascii="Georgia" w:hAnsi="Georgia" w:cs="Times New Roman"/>
          <w:noProof/>
          <w:szCs w:val="24"/>
        </w:rPr>
        <w:t>. Yale University Press.</w:t>
      </w:r>
    </w:p>
    <w:p w14:paraId="23161D3C"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Tizard, Jack. 1950. “The Abilities of Adolescent and Adult High-Grade Male Defectives.” </w:t>
      </w:r>
      <w:r w:rsidRPr="00EE73A4">
        <w:rPr>
          <w:rFonts w:ascii="Georgia" w:hAnsi="Georgia" w:cs="Times New Roman"/>
          <w:i/>
          <w:iCs/>
          <w:noProof/>
          <w:szCs w:val="24"/>
        </w:rPr>
        <w:t>The British Journal of Psychiatry</w:t>
      </w:r>
      <w:r w:rsidRPr="00EE73A4">
        <w:rPr>
          <w:rFonts w:ascii="Georgia" w:hAnsi="Georgia" w:cs="Times New Roman"/>
          <w:noProof/>
          <w:szCs w:val="24"/>
        </w:rPr>
        <w:t xml:space="preserve"> 96(405):889–907.</w:t>
      </w:r>
    </w:p>
    <w:p w14:paraId="226C431E"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Tobias, Jack. 1960. “Evaluation of Vocational Potential of Mentally Retarded Young Adults.” </w:t>
      </w:r>
      <w:r w:rsidRPr="00EE73A4">
        <w:rPr>
          <w:rFonts w:ascii="Georgia" w:hAnsi="Georgia" w:cs="Times New Roman"/>
          <w:i/>
          <w:iCs/>
          <w:noProof/>
          <w:szCs w:val="24"/>
        </w:rPr>
        <w:t>Training School Bulletin</w:t>
      </w:r>
      <w:r w:rsidRPr="00EE73A4">
        <w:rPr>
          <w:rFonts w:ascii="Georgia" w:hAnsi="Georgia" w:cs="Times New Roman"/>
          <w:noProof/>
          <w:szCs w:val="24"/>
        </w:rPr>
        <w:t xml:space="preserve"> 56(4):122–35.</w:t>
      </w:r>
    </w:p>
    <w:p w14:paraId="2E5791D8"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Tredgold, Alfred Frank. 1908. </w:t>
      </w:r>
      <w:r w:rsidRPr="00EE73A4">
        <w:rPr>
          <w:rFonts w:ascii="Georgia" w:hAnsi="Georgia" w:cs="Times New Roman"/>
          <w:i/>
          <w:iCs/>
          <w:noProof/>
          <w:szCs w:val="24"/>
        </w:rPr>
        <w:t>A Textbook of Mental Deficiency</w:t>
      </w:r>
      <w:r w:rsidRPr="00EE73A4">
        <w:rPr>
          <w:rFonts w:ascii="Georgia" w:hAnsi="Georgia" w:cs="Times New Roman"/>
          <w:noProof/>
          <w:szCs w:val="24"/>
        </w:rPr>
        <w:t>. Baltimore: The Williams and Wilkins Company.</w:t>
      </w:r>
    </w:p>
    <w:p w14:paraId="7082CAEE"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Tredgold, Alfred Frank. 1928. “The Nature of Mental Deficiency.” </w:t>
      </w:r>
      <w:r w:rsidRPr="00EE73A4">
        <w:rPr>
          <w:rFonts w:ascii="Georgia" w:hAnsi="Georgia" w:cs="Times New Roman"/>
          <w:i/>
          <w:iCs/>
          <w:noProof/>
          <w:szCs w:val="24"/>
        </w:rPr>
        <w:t>Post-Graduate Medical Journal</w:t>
      </w:r>
      <w:r w:rsidRPr="00EE73A4">
        <w:rPr>
          <w:rFonts w:ascii="Georgia" w:hAnsi="Georgia" w:cs="Times New Roman"/>
          <w:noProof/>
          <w:szCs w:val="24"/>
        </w:rPr>
        <w:t xml:space="preserve"> 3(32):133–37.</w:t>
      </w:r>
    </w:p>
    <w:p w14:paraId="64B006E4"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Tremain, Shelley Lynn. 2005. </w:t>
      </w:r>
      <w:r w:rsidRPr="00EE73A4">
        <w:rPr>
          <w:rFonts w:ascii="Georgia" w:hAnsi="Georgia" w:cs="Times New Roman"/>
          <w:i/>
          <w:iCs/>
          <w:noProof/>
          <w:szCs w:val="24"/>
        </w:rPr>
        <w:t>Foucault and the Government of Disability</w:t>
      </w:r>
      <w:r w:rsidRPr="00EE73A4">
        <w:rPr>
          <w:rFonts w:ascii="Georgia" w:hAnsi="Georgia" w:cs="Times New Roman"/>
          <w:noProof/>
          <w:szCs w:val="24"/>
        </w:rPr>
        <w:t>. Ann Arbor: University of Michigan Press.</w:t>
      </w:r>
    </w:p>
    <w:p w14:paraId="50055189"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Trent, James W. 1994. </w:t>
      </w:r>
      <w:r w:rsidRPr="00EE73A4">
        <w:rPr>
          <w:rFonts w:ascii="Georgia" w:hAnsi="Georgia" w:cs="Times New Roman"/>
          <w:i/>
          <w:iCs/>
          <w:noProof/>
          <w:szCs w:val="24"/>
        </w:rPr>
        <w:t>Inventing the Feeble Mind: A History of Mental Retardation in the United States</w:t>
      </w:r>
      <w:r w:rsidRPr="00EE73A4">
        <w:rPr>
          <w:rFonts w:ascii="Georgia" w:hAnsi="Georgia" w:cs="Times New Roman"/>
          <w:noProof/>
          <w:szCs w:val="24"/>
        </w:rPr>
        <w:t>. Univ of California Press.</w:t>
      </w:r>
    </w:p>
    <w:p w14:paraId="7715E682"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Wallace, G. L. 1929. “Are the Feebleminded Criminals.” </w:t>
      </w:r>
      <w:r w:rsidRPr="00EE73A4">
        <w:rPr>
          <w:rFonts w:ascii="Georgia" w:hAnsi="Georgia" w:cs="Times New Roman"/>
          <w:i/>
          <w:iCs/>
          <w:noProof/>
          <w:szCs w:val="24"/>
        </w:rPr>
        <w:t>Mental Hygiene</w:t>
      </w:r>
      <w:r w:rsidRPr="00EE73A4">
        <w:rPr>
          <w:rFonts w:ascii="Georgia" w:hAnsi="Georgia" w:cs="Times New Roman"/>
          <w:noProof/>
          <w:szCs w:val="24"/>
        </w:rPr>
        <w:t xml:space="preserve"> 13(1):93–98.</w:t>
      </w:r>
    </w:p>
    <w:p w14:paraId="1E38FF17" w14:textId="77777777" w:rsidR="00EE73A4" w:rsidRPr="00EE73A4" w:rsidRDefault="00EE73A4" w:rsidP="00EE73A4">
      <w:pPr>
        <w:widowControl w:val="0"/>
        <w:autoSpaceDE w:val="0"/>
        <w:autoSpaceDN w:val="0"/>
        <w:adjustRightInd w:val="0"/>
        <w:spacing w:line="240" w:lineRule="auto"/>
        <w:ind w:left="480" w:hanging="480"/>
        <w:rPr>
          <w:rFonts w:ascii="Georgia" w:hAnsi="Georgia" w:cs="Times New Roman"/>
          <w:noProof/>
          <w:szCs w:val="24"/>
        </w:rPr>
      </w:pPr>
      <w:r w:rsidRPr="00EE73A4">
        <w:rPr>
          <w:rFonts w:ascii="Georgia" w:hAnsi="Georgia" w:cs="Times New Roman"/>
          <w:noProof/>
          <w:szCs w:val="24"/>
        </w:rPr>
        <w:t xml:space="preserve">Wallin, J. E.Wallace. 1916. “Who Is Feebleminded?” </w:t>
      </w:r>
      <w:r w:rsidRPr="00EE73A4">
        <w:rPr>
          <w:rFonts w:ascii="Georgia" w:hAnsi="Georgia" w:cs="Times New Roman"/>
          <w:i/>
          <w:iCs/>
          <w:noProof/>
          <w:szCs w:val="24"/>
        </w:rPr>
        <w:t>Journal of the American Institute of Criminal Law and Criminology</w:t>
      </w:r>
      <w:r w:rsidRPr="00EE73A4">
        <w:rPr>
          <w:rFonts w:ascii="Georgia" w:hAnsi="Georgia" w:cs="Times New Roman"/>
          <w:noProof/>
          <w:szCs w:val="24"/>
        </w:rPr>
        <w:t xml:space="preserve"> 706–16.</w:t>
      </w:r>
    </w:p>
    <w:p w14:paraId="0B9EE48F" w14:textId="77777777" w:rsidR="00EE73A4" w:rsidRPr="00EE73A4" w:rsidRDefault="00EE73A4" w:rsidP="00EE73A4">
      <w:pPr>
        <w:widowControl w:val="0"/>
        <w:autoSpaceDE w:val="0"/>
        <w:autoSpaceDN w:val="0"/>
        <w:adjustRightInd w:val="0"/>
        <w:spacing w:line="240" w:lineRule="auto"/>
        <w:ind w:left="480" w:hanging="480"/>
        <w:rPr>
          <w:rFonts w:ascii="Georgia" w:hAnsi="Georgia"/>
          <w:noProof/>
        </w:rPr>
      </w:pPr>
      <w:r w:rsidRPr="00EE73A4">
        <w:rPr>
          <w:rFonts w:ascii="Georgia" w:hAnsi="Georgia" w:cs="Times New Roman"/>
          <w:noProof/>
          <w:szCs w:val="24"/>
        </w:rPr>
        <w:t xml:space="preserve">Wolfensberger, Wolf. 1967. “Vocational Preparation and Occupation.” </w:t>
      </w:r>
      <w:r w:rsidRPr="00EE73A4">
        <w:rPr>
          <w:rFonts w:ascii="Georgia" w:hAnsi="Georgia" w:cs="Times New Roman"/>
          <w:i/>
          <w:iCs/>
          <w:noProof/>
          <w:szCs w:val="24"/>
        </w:rPr>
        <w:t>Mental Retardation. Chicago: Aldine</w:t>
      </w:r>
      <w:r w:rsidRPr="00EE73A4">
        <w:rPr>
          <w:rFonts w:ascii="Georgia" w:hAnsi="Georgia" w:cs="Times New Roman"/>
          <w:noProof/>
          <w:szCs w:val="24"/>
        </w:rPr>
        <w:t xml:space="preserve"> 232–73.</w:t>
      </w:r>
    </w:p>
    <w:p w14:paraId="020E334C" w14:textId="6F932B85" w:rsidR="003B24FC" w:rsidRPr="003B24FC" w:rsidRDefault="003B24FC" w:rsidP="003B24FC">
      <w:pPr>
        <w:rPr>
          <w:rFonts w:ascii="Georgia" w:hAnsi="Georgia"/>
          <w:b/>
        </w:rPr>
      </w:pPr>
      <w:r>
        <w:rPr>
          <w:rFonts w:ascii="Georgia" w:hAnsi="Georgia"/>
          <w:b/>
        </w:rPr>
        <w:fldChar w:fldCharType="end"/>
      </w:r>
    </w:p>
    <w:sectPr w:rsidR="003B24FC" w:rsidRPr="003B24FC">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na Bagnall-Munson" w:date="2018-01-22T11:36:00Z" w:initials="AB">
    <w:p w14:paraId="64358A16" w14:textId="1EAE8EFF" w:rsidR="00BD3851" w:rsidRDefault="00BD3851">
      <w:pPr>
        <w:pStyle w:val="CommentText"/>
      </w:pPr>
      <w:r>
        <w:rPr>
          <w:rStyle w:val="CommentReference"/>
        </w:rPr>
        <w:annotationRef/>
      </w:r>
      <w:r>
        <w:t>Elaborate on this</w:t>
      </w:r>
    </w:p>
  </w:comment>
  <w:comment w:id="1" w:author="Adrianna Bagnall-Munson" w:date="2018-01-22T11:37:00Z" w:initials="AB">
    <w:p w14:paraId="11E628BB" w14:textId="35EF214C" w:rsidR="00BD3851" w:rsidRDefault="00BD3851">
      <w:pPr>
        <w:pStyle w:val="CommentText"/>
      </w:pPr>
      <w:r>
        <w:rPr>
          <w:rStyle w:val="CommentReference"/>
        </w:rPr>
        <w:annotationRef/>
      </w:r>
      <w:r>
        <w:t>Again, elaborate</w:t>
      </w:r>
    </w:p>
  </w:comment>
  <w:comment w:id="2" w:author="Adrianna Bagnall-Munson" w:date="2018-01-22T11:38:00Z" w:initials="AB">
    <w:p w14:paraId="1A7D9FC1" w14:textId="45CD3D23" w:rsidR="00BD3851" w:rsidRDefault="00BD3851">
      <w:pPr>
        <w:pStyle w:val="CommentText"/>
      </w:pPr>
      <w:r>
        <w:rPr>
          <w:rStyle w:val="CommentReference"/>
        </w:rPr>
        <w:annotationRef/>
      </w:r>
      <w:r>
        <w:t xml:space="preserve">Use this to bridge the gap between the first and second paragraph. </w:t>
      </w:r>
    </w:p>
  </w:comment>
  <w:comment w:id="3" w:author="Adrianna Bagnall-Munson" w:date="2018-01-22T11:40:00Z" w:initials="AB">
    <w:p w14:paraId="0BEE8270" w14:textId="504B4016" w:rsidR="00BD3851" w:rsidRDefault="00BD3851">
      <w:pPr>
        <w:pStyle w:val="CommentText"/>
      </w:pPr>
      <w:r>
        <w:rPr>
          <w:rStyle w:val="CommentReference"/>
        </w:rPr>
        <w:annotationRef/>
      </w:r>
      <w:r>
        <w:t xml:space="preserve">Can probably condense this section, elaborating on the definition of disability in general while leaving out the text of the diagnosis. I’d like to see more extrapolation of the definitions. Ex. Measuring mental capacity and function in the world with statistical measures. Essential that they begin before age 18. </w:t>
      </w:r>
    </w:p>
  </w:comment>
  <w:comment w:id="4" w:author="Adrianna Bagnall-Munson" w:date="2018-01-22T11:43:00Z" w:initials="AB">
    <w:p w14:paraId="13B9440C" w14:textId="320F28EE" w:rsidR="00BD3851" w:rsidRDefault="00BD3851">
      <w:pPr>
        <w:pStyle w:val="CommentText"/>
      </w:pPr>
      <w:r>
        <w:rPr>
          <w:rStyle w:val="CommentReference"/>
        </w:rPr>
        <w:annotationRef/>
      </w:r>
      <w:r>
        <w:t xml:space="preserve">How so? Elaborate on this. </w:t>
      </w:r>
    </w:p>
  </w:comment>
  <w:comment w:id="6" w:author="Adrianna Bagnall-Munson" w:date="2018-01-22T11:44:00Z" w:initials="AB">
    <w:p w14:paraId="7AAB5B07" w14:textId="5BFA1200" w:rsidR="00BD3851" w:rsidRDefault="00BD3851">
      <w:pPr>
        <w:pStyle w:val="CommentText"/>
      </w:pPr>
      <w:r>
        <w:rPr>
          <w:rStyle w:val="CommentReference"/>
        </w:rPr>
        <w:annotationRef/>
      </w:r>
      <w:r>
        <w:t xml:space="preserve">What are the criticisms? </w:t>
      </w:r>
    </w:p>
  </w:comment>
  <w:comment w:id="7" w:author="Adrianna Bagnall-Munson" w:date="2018-01-22T11:44:00Z" w:initials="AB">
    <w:p w14:paraId="1B0EF5E2" w14:textId="638F69BB" w:rsidR="00BD3851" w:rsidRDefault="00BD3851">
      <w:pPr>
        <w:pStyle w:val="CommentText"/>
      </w:pPr>
      <w:r>
        <w:rPr>
          <w:rStyle w:val="CommentReference"/>
        </w:rPr>
        <w:annotationRef/>
      </w:r>
      <w:r>
        <w:t>Maybe separate these two into two sentences, elaborating on each. Then talk about the applications of each. Maybe relate this back to the examples I gave in the introduction (OPWDD eligibility, guardianship law, assessment of disability as proof of not being able to work)</w:t>
      </w:r>
    </w:p>
  </w:comment>
  <w:comment w:id="8" w:author="Adrianna Bagnall-Munson" w:date="2018-01-22T11:54:00Z" w:initials="AB">
    <w:p w14:paraId="7C9154C9" w14:textId="4647B7FF" w:rsidR="00BD3851" w:rsidRDefault="00BD3851">
      <w:pPr>
        <w:pStyle w:val="CommentText"/>
      </w:pPr>
      <w:r>
        <w:rPr>
          <w:rStyle w:val="CommentReference"/>
        </w:rPr>
        <w:annotationRef/>
      </w:r>
      <w:r>
        <w:t xml:space="preserve">Need to think through a little more how these shifts happen. Can I represent them on a timeline? Does each one change with each iteration of measurement? Or is it that I want to tell a story of the gradual transformation of a disability that was guided by shifts in the mode of measurement? </w:t>
      </w:r>
    </w:p>
  </w:comment>
  <w:comment w:id="9" w:author="Adrianna Bagnall-Munson" w:date="2018-01-22T11:50:00Z" w:initials="AB">
    <w:p w14:paraId="5B1E1699" w14:textId="0DA0CF36" w:rsidR="00BD3851" w:rsidRDefault="00BD3851">
      <w:pPr>
        <w:pStyle w:val="CommentText"/>
      </w:pPr>
      <w:r>
        <w:rPr>
          <w:rStyle w:val="CommentReference"/>
        </w:rPr>
        <w:annotationRef/>
      </w:r>
      <w:r>
        <w:t xml:space="preserve">Need to spell this out a little more. How did these tests focus the scope of the diagnosis? How does the use of both broaden it? Why does this matter? </w:t>
      </w:r>
    </w:p>
  </w:comment>
  <w:comment w:id="10" w:author="Adrianna Bagnall-Munson" w:date="2018-01-22T11:51:00Z" w:initials="AB">
    <w:p w14:paraId="1BF74FEC" w14:textId="253816AC" w:rsidR="00BD3851" w:rsidRDefault="00BD3851">
      <w:pPr>
        <w:pStyle w:val="CommentText"/>
      </w:pPr>
      <w:r>
        <w:rPr>
          <w:rStyle w:val="CommentReference"/>
        </w:rPr>
        <w:annotationRef/>
      </w:r>
      <w:r>
        <w:t xml:space="preserve">Need to frame this more directly as a historical arc from more info to less info to more info. </w:t>
      </w:r>
    </w:p>
  </w:comment>
  <w:comment w:id="11" w:author="Adrianna Bagnall-Munson" w:date="2018-01-22T11:52:00Z" w:initials="AB">
    <w:p w14:paraId="0A8DB9FF" w14:textId="263F6055" w:rsidR="00BD3851" w:rsidRDefault="00BD3851">
      <w:pPr>
        <w:pStyle w:val="CommentText"/>
      </w:pPr>
      <w:r>
        <w:rPr>
          <w:rStyle w:val="CommentReference"/>
        </w:rPr>
        <w:annotationRef/>
      </w:r>
      <w:r>
        <w:t xml:space="preserve">Should also talk about the revolution that VSMS brought here. The transformation is from categorical to continuous on either side of a line to continuous and can approximate normal. </w:t>
      </w:r>
    </w:p>
  </w:comment>
  <w:comment w:id="12" w:author="Adrianna Bagnall-Munson" w:date="2018-01-22T14:54:00Z" w:initials="AB">
    <w:p w14:paraId="58D42E74" w14:textId="7747EAC1" w:rsidR="00BD3851" w:rsidRDefault="00BD3851">
      <w:pPr>
        <w:pStyle w:val="CommentText"/>
      </w:pPr>
      <w:r>
        <w:rPr>
          <w:rStyle w:val="CommentReference"/>
        </w:rPr>
        <w:annotationRef/>
      </w:r>
      <w:r>
        <w:t xml:space="preserve">Might be good to elaborate on the historical options for care and their transformations first. Then I can go into how this was </w:t>
      </w:r>
      <w:proofErr w:type="gramStart"/>
      <w:r>
        <w:t>effected</w:t>
      </w:r>
      <w:proofErr w:type="gramEnd"/>
      <w:r>
        <w:t xml:space="preserve"> by the mode of measurement. </w:t>
      </w:r>
    </w:p>
  </w:comment>
  <w:comment w:id="14" w:author="Adrianna Bagnall-Munson" w:date="2018-01-22T15:02:00Z" w:initials="AB">
    <w:p w14:paraId="6281CFE7" w14:textId="5D76652B" w:rsidR="00BD3851" w:rsidRDefault="00BD3851">
      <w:pPr>
        <w:pStyle w:val="CommentText"/>
      </w:pPr>
      <w:r>
        <w:rPr>
          <w:rStyle w:val="CommentReference"/>
        </w:rPr>
        <w:annotationRef/>
      </w:r>
      <w:r>
        <w:t xml:space="preserve">Start straight away by talking about the effect of quantification on the people they measure and fold this in with the previous section. </w:t>
      </w:r>
    </w:p>
  </w:comment>
  <w:comment w:id="17" w:author="Adrianna Bagnall-Munson" w:date="2018-01-22T15:04:00Z" w:initials="AB">
    <w:p w14:paraId="500839F0" w14:textId="0BD5AC8E" w:rsidR="00BD3851" w:rsidRDefault="00BD3851">
      <w:pPr>
        <w:pStyle w:val="CommentText"/>
      </w:pPr>
      <w:r>
        <w:rPr>
          <w:rStyle w:val="CommentReference"/>
        </w:rPr>
        <w:annotationRef/>
      </w:r>
      <w:r>
        <w:t xml:space="preserve">Begin here with an orienting paragraph about what is being measured with disability and the utility of measuring. i.e. talk about measurement of disability for allocating resources and determining the parameters for life: where one can live, how they can go about their daily life, etc. Also supplement this with a discussion of the sociological literature on diagnosis (Phil Brown, Karl Bryant, Emerald Insight Book). </w:t>
      </w:r>
    </w:p>
  </w:comment>
  <w:comment w:id="18" w:author="Adrianna Bagnall-Munson" w:date="2018-01-22T15:47:00Z" w:initials="AB">
    <w:p w14:paraId="3DCDFC75" w14:textId="2AAB8071" w:rsidR="00BD3851" w:rsidRDefault="00BD3851">
      <w:pPr>
        <w:pStyle w:val="CommentText"/>
      </w:pPr>
      <w:r>
        <w:rPr>
          <w:rStyle w:val="CommentReference"/>
        </w:rPr>
        <w:annotationRef/>
      </w:r>
      <w:r>
        <w:t xml:space="preserve">Reframe this paragraph as an introduction to the dichotomous relationship between normal and abnormal. Categorical differences between MD and normal. </w:t>
      </w:r>
    </w:p>
  </w:comment>
  <w:comment w:id="19" w:author="Adrianna Bagnall-Munson" w:date="2018-01-22T15:50:00Z" w:initials="AB">
    <w:p w14:paraId="0A11A7E0" w14:textId="29DEA1E2" w:rsidR="00BD3851" w:rsidRDefault="00BD3851">
      <w:pPr>
        <w:pStyle w:val="CommentText"/>
      </w:pPr>
      <w:r>
        <w:rPr>
          <w:rStyle w:val="CommentReference"/>
        </w:rPr>
        <w:annotationRef/>
      </w:r>
      <w:r>
        <w:t xml:space="preserve">Not sure that this is </w:t>
      </w:r>
      <w:proofErr w:type="gramStart"/>
      <w:r>
        <w:t>really relevant</w:t>
      </w:r>
      <w:proofErr w:type="gramEnd"/>
      <w:r>
        <w:t xml:space="preserve"> anymore. </w:t>
      </w:r>
    </w:p>
  </w:comment>
  <w:comment w:id="21" w:author="Adrianna Bagnall-Munson" w:date="2018-01-22T15:52:00Z" w:initials="AB">
    <w:p w14:paraId="30DF3925" w14:textId="3E2A8D93" w:rsidR="00BD3851" w:rsidRDefault="00BD3851">
      <w:pPr>
        <w:pStyle w:val="CommentText"/>
      </w:pPr>
      <w:r>
        <w:rPr>
          <w:rStyle w:val="CommentReference"/>
        </w:rPr>
        <w:annotationRef/>
      </w:r>
      <w:r>
        <w:t xml:space="preserve">Expand here on what the suitable environment was: institutionalization. </w:t>
      </w:r>
    </w:p>
  </w:comment>
  <w:comment w:id="23" w:author="Adrianna Bagnall-Munson" w:date="2018-01-23T08:12:00Z" w:initials="AB">
    <w:p w14:paraId="48F64E26" w14:textId="00F7CFC2" w:rsidR="00BD3851" w:rsidRDefault="00BD3851">
      <w:pPr>
        <w:pStyle w:val="CommentText"/>
      </w:pPr>
      <w:r>
        <w:rPr>
          <w:rStyle w:val="CommentReference"/>
        </w:rPr>
        <w:annotationRef/>
      </w:r>
      <w:r>
        <w:t xml:space="preserve">How was this group talked about in the previous period? </w:t>
      </w:r>
    </w:p>
  </w:comment>
  <w:comment w:id="24" w:author="Adrianna Bagnall-Munson" w:date="2018-01-23T08:13:00Z" w:initials="AB">
    <w:p w14:paraId="1E22FDEB" w14:textId="2996FB3F" w:rsidR="00BD3851" w:rsidRDefault="00BD3851">
      <w:pPr>
        <w:pStyle w:val="CommentText"/>
      </w:pPr>
      <w:r>
        <w:rPr>
          <w:rStyle w:val="CommentReference"/>
        </w:rPr>
        <w:annotationRef/>
      </w:r>
      <w:r>
        <w:t xml:space="preserve">Reference? </w:t>
      </w:r>
    </w:p>
  </w:comment>
  <w:comment w:id="25" w:author="Adrianna Bagnall-Munson" w:date="2018-01-23T08:14:00Z" w:initials="AB">
    <w:p w14:paraId="1AC101DA" w14:textId="5DD428C3" w:rsidR="00BD3851" w:rsidRDefault="00BD3851">
      <w:pPr>
        <w:pStyle w:val="CommentText"/>
      </w:pPr>
      <w:r>
        <w:rPr>
          <w:rStyle w:val="CommentReference"/>
        </w:rPr>
        <w:annotationRef/>
      </w:r>
      <w:r>
        <w:t xml:space="preserve">Move this whole section to the first paragraph on the development of the test. </w:t>
      </w:r>
    </w:p>
  </w:comment>
  <w:comment w:id="26" w:author="Adrianna Bagnall-Munson" w:date="2018-01-23T08:28:00Z" w:initials="AB">
    <w:p w14:paraId="381CA338" w14:textId="4FDCB9B5" w:rsidR="00BD3851" w:rsidRDefault="00BD3851">
      <w:pPr>
        <w:pStyle w:val="CommentText"/>
      </w:pPr>
      <w:r>
        <w:rPr>
          <w:rStyle w:val="CommentReference"/>
        </w:rPr>
        <w:annotationRef/>
      </w:r>
      <w:r>
        <w:t xml:space="preserve">Do I need the full name? </w:t>
      </w:r>
    </w:p>
  </w:comment>
  <w:comment w:id="27" w:author="Adrianna Bagnall-Munson" w:date="2018-01-23T08:31:00Z" w:initials="AB">
    <w:p w14:paraId="021751F6" w14:textId="62031F42" w:rsidR="00BD3851" w:rsidRDefault="00BD3851">
      <w:pPr>
        <w:pStyle w:val="CommentText"/>
      </w:pPr>
      <w:r>
        <w:rPr>
          <w:rStyle w:val="CommentReference"/>
        </w:rPr>
        <w:annotationRef/>
      </w:r>
      <w:r>
        <w:t xml:space="preserve">Need to elaborate on the conflation of mental and social in earlier periods. </w:t>
      </w:r>
    </w:p>
  </w:comment>
  <w:comment w:id="28" w:author="Adrianna Bagnall-Munson" w:date="2018-01-23T08:34:00Z" w:initials="AB">
    <w:p w14:paraId="35B7A67F" w14:textId="7D777F20" w:rsidR="00BD3851" w:rsidRDefault="00BD3851">
      <w:pPr>
        <w:pStyle w:val="CommentText"/>
      </w:pPr>
      <w:r>
        <w:rPr>
          <w:rStyle w:val="CommentReference"/>
        </w:rPr>
        <w:annotationRef/>
      </w:r>
      <w:r>
        <w:t xml:space="preserve">Can expand here on the VSMS, what does it do how does it do it? </w:t>
      </w:r>
    </w:p>
  </w:comment>
  <w:comment w:id="29" w:author="Adrianna Bagnall-Munson" w:date="2018-01-23T09:08:00Z" w:initials="AB">
    <w:p w14:paraId="565B8F1E" w14:textId="1320EB4B" w:rsidR="00BD3851" w:rsidRDefault="00BD3851">
      <w:pPr>
        <w:pStyle w:val="CommentText"/>
      </w:pPr>
      <w:r>
        <w:rPr>
          <w:rStyle w:val="CommentReference"/>
        </w:rPr>
        <w:annotationRef/>
      </w:r>
      <w:r>
        <w:t xml:space="preserve">Need to expand on these programs in the findings section. </w:t>
      </w:r>
    </w:p>
  </w:comment>
  <w:comment w:id="30" w:author="Adrianna Bagnall-Munson" w:date="2018-01-23T09:09:00Z" w:initials="AB">
    <w:p w14:paraId="70545EAD" w14:textId="2CD04341" w:rsidR="00BD3851" w:rsidRDefault="00BD3851">
      <w:pPr>
        <w:pStyle w:val="CommentText"/>
      </w:pPr>
      <w:r>
        <w:rPr>
          <w:rStyle w:val="CommentReference"/>
        </w:rPr>
        <w:annotationRef/>
      </w:r>
      <w:r>
        <w:t>Once I incorporate this into the findings section, this might be redundant.</w:t>
      </w:r>
    </w:p>
  </w:comment>
  <w:comment w:id="31" w:author="Adrianna Bagnall-Munson" w:date="2018-01-23T09:10:00Z" w:initials="AB">
    <w:p w14:paraId="6BE5B5E3" w14:textId="5E624F48" w:rsidR="00BD3851" w:rsidRDefault="00BD3851">
      <w:pPr>
        <w:pStyle w:val="CommentText"/>
      </w:pPr>
      <w:r>
        <w:rPr>
          <w:rStyle w:val="CommentReference"/>
        </w:rPr>
        <w:annotationRef/>
      </w:r>
      <w:r>
        <w:t xml:space="preserve">Again, I need to expand on this in the findings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58A16" w15:done="0"/>
  <w15:commentEx w15:paraId="11E628BB" w15:done="0"/>
  <w15:commentEx w15:paraId="1A7D9FC1" w15:done="1"/>
  <w15:commentEx w15:paraId="0BEE8270" w15:done="0"/>
  <w15:commentEx w15:paraId="13B9440C" w15:done="0"/>
  <w15:commentEx w15:paraId="7AAB5B07" w15:done="0"/>
  <w15:commentEx w15:paraId="1B0EF5E2" w15:done="0"/>
  <w15:commentEx w15:paraId="7C9154C9" w15:done="0"/>
  <w15:commentEx w15:paraId="5B1E1699" w15:done="0"/>
  <w15:commentEx w15:paraId="1BF74FEC" w15:done="0"/>
  <w15:commentEx w15:paraId="0A8DB9FF" w15:done="0"/>
  <w15:commentEx w15:paraId="58D42E74" w15:done="0"/>
  <w15:commentEx w15:paraId="6281CFE7" w15:done="0"/>
  <w15:commentEx w15:paraId="500839F0" w15:done="0"/>
  <w15:commentEx w15:paraId="3DCDFC75" w15:done="0"/>
  <w15:commentEx w15:paraId="0A11A7E0" w15:done="0"/>
  <w15:commentEx w15:paraId="30DF3925" w15:done="0"/>
  <w15:commentEx w15:paraId="48F64E26" w15:done="0"/>
  <w15:commentEx w15:paraId="1E22FDEB" w15:done="0"/>
  <w15:commentEx w15:paraId="1AC101DA" w15:done="0"/>
  <w15:commentEx w15:paraId="381CA338" w15:done="0"/>
  <w15:commentEx w15:paraId="021751F6" w15:done="0"/>
  <w15:commentEx w15:paraId="35B7A67F" w15:done="0"/>
  <w15:commentEx w15:paraId="565B8F1E" w15:done="0"/>
  <w15:commentEx w15:paraId="70545EAD" w15:done="0"/>
  <w15:commentEx w15:paraId="6BE5B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58A16" w16cid:durableId="1E104B3D"/>
  <w16cid:commentId w16cid:paraId="11E628BB" w16cid:durableId="1E104B79"/>
  <w16cid:commentId w16cid:paraId="1A7D9FC1" w16cid:durableId="1E104B9E"/>
  <w16cid:commentId w16cid:paraId="0BEE8270" w16cid:durableId="1E104C46"/>
  <w16cid:commentId w16cid:paraId="13B9440C" w16cid:durableId="1E104CF0"/>
  <w16cid:commentId w16cid:paraId="7AAB5B07" w16cid:durableId="1E104D04"/>
  <w16cid:commentId w16cid:paraId="1B0EF5E2" w16cid:durableId="1E104D30"/>
  <w16cid:commentId w16cid:paraId="7C9154C9" w16cid:durableId="1E104F82"/>
  <w16cid:commentId w16cid:paraId="5B1E1699" w16cid:durableId="1E104E8E"/>
  <w16cid:commentId w16cid:paraId="1BF74FEC" w16cid:durableId="1E104ECE"/>
  <w16cid:commentId w16cid:paraId="0A8DB9FF" w16cid:durableId="1E104F15"/>
  <w16cid:commentId w16cid:paraId="58D42E74" w16cid:durableId="1E1079C3"/>
  <w16cid:commentId w16cid:paraId="6281CFE7" w16cid:durableId="1E107B81"/>
  <w16cid:commentId w16cid:paraId="500839F0" w16cid:durableId="1E107BF1"/>
  <w16cid:commentId w16cid:paraId="3DCDFC75" w16cid:durableId="1E10861B"/>
  <w16cid:commentId w16cid:paraId="0A11A7E0" w16cid:durableId="1E1086C7"/>
  <w16cid:commentId w16cid:paraId="30DF3925" w16cid:durableId="1E108731"/>
  <w16cid:commentId w16cid:paraId="48F64E26" w16cid:durableId="1E116CEE"/>
  <w16cid:commentId w16cid:paraId="1E22FDEB" w16cid:durableId="1E116D3B"/>
  <w16cid:commentId w16cid:paraId="1AC101DA" w16cid:durableId="1E116D6C"/>
  <w16cid:commentId w16cid:paraId="381CA338" w16cid:durableId="1E1170BC"/>
  <w16cid:commentId w16cid:paraId="021751F6" w16cid:durableId="1E117146"/>
  <w16cid:commentId w16cid:paraId="35B7A67F" w16cid:durableId="1E117205"/>
  <w16cid:commentId w16cid:paraId="565B8F1E" w16cid:durableId="1E117A27"/>
  <w16cid:commentId w16cid:paraId="70545EAD" w16cid:durableId="1E117A3F"/>
  <w16cid:commentId w16cid:paraId="6BE5B5E3" w16cid:durableId="1E117A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130EA" w14:textId="77777777" w:rsidR="009624D2" w:rsidRDefault="009624D2" w:rsidP="00354E81">
      <w:pPr>
        <w:spacing w:after="0" w:line="240" w:lineRule="auto"/>
      </w:pPr>
      <w:r>
        <w:separator/>
      </w:r>
    </w:p>
  </w:endnote>
  <w:endnote w:type="continuationSeparator" w:id="0">
    <w:p w14:paraId="19C09570" w14:textId="77777777" w:rsidR="009624D2" w:rsidRDefault="009624D2" w:rsidP="0035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ubai Light">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eorgia" w:hAnsi="Georgia"/>
      </w:rPr>
      <w:id w:val="-1757432622"/>
      <w:docPartObj>
        <w:docPartGallery w:val="Page Numbers (Bottom of Page)"/>
        <w:docPartUnique/>
      </w:docPartObj>
    </w:sdtPr>
    <w:sdtEndPr>
      <w:rPr>
        <w:noProof/>
      </w:rPr>
    </w:sdtEndPr>
    <w:sdtContent>
      <w:p w14:paraId="288631BC" w14:textId="718B2E05" w:rsidR="00BD3851" w:rsidRPr="00740519" w:rsidRDefault="00BD3851">
        <w:pPr>
          <w:pStyle w:val="Footer"/>
          <w:jc w:val="center"/>
          <w:rPr>
            <w:rFonts w:ascii="Georgia" w:hAnsi="Georgia"/>
          </w:rPr>
        </w:pPr>
        <w:r w:rsidRPr="00740519">
          <w:rPr>
            <w:rFonts w:ascii="Georgia" w:hAnsi="Georgia"/>
          </w:rPr>
          <w:fldChar w:fldCharType="begin"/>
        </w:r>
        <w:r w:rsidRPr="00740519">
          <w:rPr>
            <w:rFonts w:ascii="Georgia" w:hAnsi="Georgia"/>
          </w:rPr>
          <w:instrText xml:space="preserve"> PAGE   \* MERGEFORMAT </w:instrText>
        </w:r>
        <w:r w:rsidRPr="00740519">
          <w:rPr>
            <w:rFonts w:ascii="Georgia" w:hAnsi="Georgia"/>
          </w:rPr>
          <w:fldChar w:fldCharType="separate"/>
        </w:r>
        <w:r w:rsidR="004C2A02">
          <w:rPr>
            <w:rFonts w:ascii="Georgia" w:hAnsi="Georgia"/>
            <w:noProof/>
          </w:rPr>
          <w:t>33</w:t>
        </w:r>
        <w:r w:rsidRPr="00740519">
          <w:rPr>
            <w:rFonts w:ascii="Georgia" w:hAnsi="Georgia"/>
            <w:noProof/>
          </w:rPr>
          <w:fldChar w:fldCharType="end"/>
        </w:r>
      </w:p>
    </w:sdtContent>
  </w:sdt>
  <w:p w14:paraId="3F2EAF78" w14:textId="77777777" w:rsidR="00BD3851" w:rsidRPr="00740519" w:rsidRDefault="00BD3851">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BD30" w14:textId="77777777" w:rsidR="009624D2" w:rsidRDefault="009624D2" w:rsidP="00354E81">
      <w:pPr>
        <w:spacing w:after="0" w:line="240" w:lineRule="auto"/>
      </w:pPr>
      <w:r>
        <w:separator/>
      </w:r>
    </w:p>
  </w:footnote>
  <w:footnote w:type="continuationSeparator" w:id="0">
    <w:p w14:paraId="4C230A34" w14:textId="77777777" w:rsidR="009624D2" w:rsidRDefault="009624D2" w:rsidP="00354E81">
      <w:pPr>
        <w:spacing w:after="0" w:line="240" w:lineRule="auto"/>
      </w:pPr>
      <w:r>
        <w:continuationSeparator/>
      </w:r>
    </w:p>
  </w:footnote>
  <w:footnote w:id="1">
    <w:p w14:paraId="353ECFDC" w14:textId="7A88FC5A" w:rsidR="00BD3851" w:rsidRPr="009E1636" w:rsidRDefault="00BD3851">
      <w:pPr>
        <w:pStyle w:val="FootnoteText"/>
        <w:rPr>
          <w:rFonts w:ascii="Georgia" w:hAnsi="Georgia"/>
        </w:rPr>
      </w:pPr>
      <w:r w:rsidRPr="00C91AD9">
        <w:rPr>
          <w:rStyle w:val="FootnoteReference"/>
        </w:rPr>
        <w:footnoteRef/>
      </w:r>
      <w:r w:rsidRPr="009E1636">
        <w:rPr>
          <w:rFonts w:ascii="Georgia" w:hAnsi="Georgia"/>
        </w:rPr>
        <w:t xml:space="preserve"> For example, see </w:t>
      </w:r>
      <w:r w:rsidRPr="009E1636">
        <w:rPr>
          <w:rFonts w:ascii="Georgia" w:hAnsi="Georgia"/>
          <w:i/>
        </w:rPr>
        <w:t xml:space="preserve">The Good Doctor </w:t>
      </w:r>
      <w:r w:rsidRPr="009E1636">
        <w:rPr>
          <w:rFonts w:ascii="Georgia" w:hAnsi="Georgia"/>
        </w:rPr>
        <w:t xml:space="preserve">and </w:t>
      </w:r>
      <w:r w:rsidRPr="009E1636">
        <w:rPr>
          <w:rFonts w:ascii="Georgia" w:hAnsi="Georgia"/>
          <w:i/>
        </w:rPr>
        <w:t>Atypical</w:t>
      </w:r>
      <w:r w:rsidRPr="009E1636">
        <w:rPr>
          <w:rFonts w:ascii="Georgia" w:hAnsi="Georgia"/>
        </w:rPr>
        <w:t xml:space="preserve">. These television shows have received mixed reviews. See for example: </w:t>
      </w:r>
      <w:hyperlink r:id="rId1" w:history="1">
        <w:r w:rsidRPr="009E1636">
          <w:rPr>
            <w:rStyle w:val="Hyperlink"/>
            <w:rFonts w:ascii="Georgia" w:hAnsi="Georgia"/>
          </w:rPr>
          <w:t>https://www.nytimes.com/2017/11/12/arts/television/the-good-doctor-freddie-highmore-abc.html</w:t>
        </w:r>
      </w:hyperlink>
      <w:r w:rsidRPr="009E1636">
        <w:rPr>
          <w:rFonts w:ascii="Georgia" w:hAnsi="Georgia"/>
        </w:rPr>
        <w:t xml:space="preserve">, </w:t>
      </w:r>
      <w:hyperlink r:id="rId2" w:history="1">
        <w:r w:rsidRPr="009E1636">
          <w:rPr>
            <w:rStyle w:val="Hyperlink"/>
            <w:rFonts w:ascii="Georgia" w:hAnsi="Georgia"/>
          </w:rPr>
          <w:t>https://www.pastemagazine.com/articles/2017/09/the-good-doctor-review-freddie-highmore-abc-house.html</w:t>
        </w:r>
      </w:hyperlink>
      <w:r w:rsidRPr="009E1636">
        <w:rPr>
          <w:rFonts w:ascii="Georgia" w:hAnsi="Georgia"/>
        </w:rPr>
        <w:t xml:space="preserve">, and </w:t>
      </w:r>
      <w:hyperlink r:id="rId3" w:history="1">
        <w:r w:rsidRPr="009E1636">
          <w:rPr>
            <w:rStyle w:val="Hyperlink"/>
            <w:rFonts w:ascii="Georgia" w:hAnsi="Georgia"/>
          </w:rPr>
          <w:t>https://www.theatlantic.com/entertainment/archive/2017/08/atypical-review-netflix/536538/</w:t>
        </w:r>
      </w:hyperlink>
      <w:r w:rsidRPr="009E1636">
        <w:rPr>
          <w:rFonts w:ascii="Georgia" w:hAnsi="Georgia"/>
        </w:rPr>
        <w:t xml:space="preserve"> </w:t>
      </w:r>
    </w:p>
  </w:footnote>
  <w:footnote w:id="2">
    <w:p w14:paraId="2F184AB3" w14:textId="7E789978" w:rsidR="00BD3851" w:rsidRPr="009E1636" w:rsidRDefault="00BD3851">
      <w:pPr>
        <w:pStyle w:val="FootnoteText"/>
        <w:rPr>
          <w:rFonts w:ascii="Georgia" w:hAnsi="Georgia"/>
        </w:rPr>
      </w:pPr>
      <w:r w:rsidRPr="00C91AD9">
        <w:rPr>
          <w:rStyle w:val="FootnoteReference"/>
        </w:rPr>
        <w:footnoteRef/>
      </w:r>
      <w:r w:rsidRPr="009E1636">
        <w:rPr>
          <w:rFonts w:ascii="Georgia" w:hAnsi="Georgia"/>
        </w:rPr>
        <w:t xml:space="preserve"> See </w:t>
      </w:r>
      <w:hyperlink r:id="rId4" w:history="1">
        <w:r w:rsidRPr="009E1636">
          <w:rPr>
            <w:rStyle w:val="Hyperlink"/>
            <w:rFonts w:ascii="Georgia" w:hAnsi="Georgia"/>
          </w:rPr>
          <w:t>https://www.nytimes.com/2016/11/20/health/autism-spectrum-college.html</w:t>
        </w:r>
      </w:hyperlink>
      <w:r w:rsidRPr="009E1636">
        <w:rPr>
          <w:rFonts w:ascii="Georgia" w:hAnsi="Georgia"/>
        </w:rPr>
        <w:t xml:space="preserve">, </w:t>
      </w:r>
      <w:hyperlink r:id="rId5" w:history="1">
        <w:r w:rsidRPr="009E1636">
          <w:rPr>
            <w:rStyle w:val="Hyperlink"/>
            <w:rFonts w:ascii="Georgia" w:hAnsi="Georgia"/>
          </w:rPr>
          <w:t>https://www.nytimes.com/2015/09/06/opinion/sunday/adult-autistic-and-ignored.html</w:t>
        </w:r>
      </w:hyperlink>
      <w:r w:rsidRPr="009E1636">
        <w:rPr>
          <w:rFonts w:ascii="Georgia" w:hAnsi="Georgia"/>
        </w:rPr>
        <w:t xml:space="preserve">, </w:t>
      </w:r>
      <w:hyperlink r:id="rId6" w:history="1">
        <w:r w:rsidRPr="009E1636">
          <w:rPr>
            <w:rStyle w:val="Hyperlink"/>
            <w:rFonts w:ascii="Georgia" w:hAnsi="Georgia"/>
          </w:rPr>
          <w:t>https://www.washingtonpost.com/local/woman-with-down-syndrome-prevails-over-parents-in-guardianship-case/2013/08/02/4aec4692-fae3-11e2-9bde-7ddaa186b751_story.html?utm_term=.7eca42ebfdfe</w:t>
        </w:r>
      </w:hyperlink>
      <w:r w:rsidRPr="009E1636">
        <w:rPr>
          <w:rFonts w:ascii="Georgia" w:hAnsi="Georgia"/>
        </w:rPr>
        <w:t>, and https://www.washingtonpost.com/local/why-a-man-with-intellectual-disabilities-has-fewer-rights-than-a-convicted-felon/2015/09/21/2281f5c0-605e-11e5-b38e-06883aacba64_story.html?utm_term=.949297b7e1bb</w:t>
      </w:r>
    </w:p>
  </w:footnote>
  <w:footnote w:id="3">
    <w:p w14:paraId="2EFE92D8" w14:textId="77777777" w:rsidR="00BD3851" w:rsidRPr="009E1636" w:rsidRDefault="00BD3851" w:rsidP="004C600C">
      <w:pPr>
        <w:pStyle w:val="FootnoteText"/>
        <w:rPr>
          <w:rFonts w:ascii="Georgia" w:hAnsi="Georgia"/>
        </w:rPr>
      </w:pPr>
      <w:r w:rsidRPr="00C91AD9">
        <w:rPr>
          <w:rStyle w:val="FootnoteReference"/>
        </w:rPr>
        <w:footnoteRef/>
      </w:r>
      <w:r w:rsidRPr="009E1636">
        <w:rPr>
          <w:rFonts w:ascii="Georgia" w:hAnsi="Georgia"/>
        </w:rPr>
        <w:t xml:space="preserve"> The AAIDD has gone through </w:t>
      </w:r>
      <w:proofErr w:type="gramStart"/>
      <w:r w:rsidRPr="009E1636">
        <w:rPr>
          <w:rFonts w:ascii="Georgia" w:hAnsi="Georgia"/>
        </w:rPr>
        <w:t>a number of</w:t>
      </w:r>
      <w:proofErr w:type="gramEnd"/>
      <w:r w:rsidRPr="009E1636">
        <w:rPr>
          <w:rFonts w:ascii="Georgia" w:hAnsi="Georgia"/>
        </w:rPr>
        <w:t xml:space="preserve"> name changes throughout the years, all corresponding with the terminology of the time. 1906: American Association for the Study of the Feebleminded; 1933: American Association on Mental Deficiency; 1987: American Association on Mental Retardation; 2007: American Association on Intellectual and Developmental Disabilities. In this paper, I will use feebleminded, mental deficiency, mental retardation, and intellectual and developmental disability, as appropriate to the time frame, to refer to the same collection of disabilities </w:t>
      </w:r>
    </w:p>
  </w:footnote>
  <w:footnote w:id="4">
    <w:p w14:paraId="77542F7F" w14:textId="77777777" w:rsidR="00BD3851" w:rsidRPr="009E1636" w:rsidRDefault="00BD3851" w:rsidP="004C600C">
      <w:pPr>
        <w:pStyle w:val="FootnoteText"/>
        <w:rPr>
          <w:rFonts w:ascii="Georgia" w:hAnsi="Georgia"/>
        </w:rPr>
      </w:pPr>
      <w:r w:rsidRPr="00C91AD9">
        <w:rPr>
          <w:rStyle w:val="FootnoteReference"/>
        </w:rPr>
        <w:footnoteRef/>
      </w:r>
      <w:r w:rsidRPr="009E1636">
        <w:rPr>
          <w:rFonts w:ascii="Georgia" w:hAnsi="Georgia"/>
        </w:rPr>
        <w:t xml:space="preserve"> First published in 1896 under the name </w:t>
      </w:r>
      <w:r w:rsidRPr="009E1636">
        <w:rPr>
          <w:rFonts w:ascii="Georgia" w:hAnsi="Georgia"/>
          <w:i/>
        </w:rPr>
        <w:t>Journal of Psycho-</w:t>
      </w:r>
      <w:proofErr w:type="spellStart"/>
      <w:r w:rsidRPr="009E1636">
        <w:rPr>
          <w:rFonts w:ascii="Georgia" w:hAnsi="Georgia"/>
          <w:i/>
        </w:rPr>
        <w:t>Aesthenics</w:t>
      </w:r>
      <w:proofErr w:type="spellEnd"/>
      <w:r w:rsidRPr="009E1636">
        <w:rPr>
          <w:rFonts w:ascii="Georgia" w:hAnsi="Georgia"/>
        </w:rPr>
        <w:t xml:space="preserve">. The name was later changed to the </w:t>
      </w:r>
      <w:r w:rsidRPr="009E1636">
        <w:rPr>
          <w:rFonts w:ascii="Georgia" w:hAnsi="Georgia"/>
          <w:i/>
        </w:rPr>
        <w:t>American Journal of Mental Deficiency</w:t>
      </w:r>
      <w:r w:rsidRPr="009E1636">
        <w:rPr>
          <w:rFonts w:ascii="Georgia" w:hAnsi="Georgia"/>
        </w:rPr>
        <w:t xml:space="preserve">, and then the </w:t>
      </w:r>
      <w:r w:rsidRPr="009E1636">
        <w:rPr>
          <w:rFonts w:ascii="Georgia" w:hAnsi="Georgia"/>
          <w:i/>
        </w:rPr>
        <w:t>American Journal of Mental Retardation</w:t>
      </w:r>
      <w:r w:rsidRPr="009E1636">
        <w:rPr>
          <w:rFonts w:ascii="Georgia" w:hAnsi="Georgia"/>
        </w:rPr>
        <w:t xml:space="preserve"> in keeping with the name changes of the organization. </w:t>
      </w:r>
    </w:p>
  </w:footnote>
  <w:footnote w:id="5">
    <w:p w14:paraId="67070F01" w14:textId="191EFADD" w:rsidR="00BD3851" w:rsidRPr="009E1636" w:rsidRDefault="00BD3851">
      <w:pPr>
        <w:pStyle w:val="FootnoteText"/>
        <w:rPr>
          <w:rFonts w:ascii="Georgia" w:hAnsi="Georgia"/>
        </w:rPr>
      </w:pPr>
      <w:r w:rsidRPr="00C91AD9">
        <w:rPr>
          <w:rStyle w:val="FootnoteReference"/>
        </w:rPr>
        <w:footnoteRef/>
      </w:r>
      <w:r w:rsidRPr="009E1636">
        <w:rPr>
          <w:rFonts w:ascii="Georgia" w:hAnsi="Georgia"/>
        </w:rPr>
        <w:t xml:space="preserve"> For an overview please see figure 1</w:t>
      </w:r>
    </w:p>
  </w:footnote>
  <w:footnote w:id="6">
    <w:p w14:paraId="71F18A8F" w14:textId="393B0ECB" w:rsidR="00BD3851" w:rsidRPr="009E1636" w:rsidRDefault="00BD3851">
      <w:pPr>
        <w:pStyle w:val="FootnoteText"/>
        <w:rPr>
          <w:rFonts w:ascii="Georgia" w:hAnsi="Georgia"/>
        </w:rPr>
      </w:pPr>
      <w:r w:rsidRPr="00C91AD9">
        <w:rPr>
          <w:rStyle w:val="FootnoteReference"/>
        </w:rPr>
        <w:footnoteRef/>
      </w:r>
      <w:r w:rsidRPr="009E1636">
        <w:rPr>
          <w:rFonts w:ascii="Georgia" w:hAnsi="Georgia"/>
        </w:rPr>
        <w:t xml:space="preserve"> The image of the eternal child has been attributed to parent accounts of raising a child with Mental Retardation in the 1950s and 60s </w:t>
      </w:r>
      <w:r w:rsidRPr="009E1636">
        <w:rPr>
          <w:rFonts w:ascii="Georgia" w:hAnsi="Georgia"/>
        </w:rPr>
        <w:fldChar w:fldCharType="begin" w:fldLock="1"/>
      </w:r>
      <w:r w:rsidRPr="009E1636">
        <w:rPr>
          <w:rFonts w:ascii="Georgia" w:hAnsi="Georgia"/>
        </w:rPr>
        <w:instrText>ADDIN CSL_CITATION { "citationItems" : [ { "id" : "ITEM-1", "itemData" : { "ISBN" : "0520203577", "author" : [ { "dropping-particle" : "", "family" : "Trent", "given" : "James W", "non-dropping-particle" : "", "parse-names" : false, "suffix" : "" } ], "id" : "ITEM-1", "issued" : { "date-parts" : [ [ "1994" ] ] }, "publisher" : "Univ of California Press", "title" : "Inventing the Feeble Mind: A History of Mental Retardation in the United States", "type" : "book" }, "uris" : [ "http://www.mendeley.com/documents/?uuid=9f6306cc-e234-48bb-ae1f-55f0f32290b0" ] }, { "id" : "ITEM-2", "itemData" : { "ISBN" : "0745674119", "author" : [ { "dropping-particle" : "", "family" : "Eyal", "given" : "Gil", "non-dropping-particle" : "", "parse-names" : false, "suffix" : "" }, { "dropping-particle" : "", "family" : "Hart", "given" : "Brendan", "non-dropping-particle" : "", "parse-names" : false, "suffix" : "" }, { "dropping-particle" : "", "family" : "Onculer", "given" : "Emine", "non-dropping-particle" : "", "parse-names" : false, "suffix" : "" }, { "dropping-particle" : "", "family" : "Oren", "given" : "Neta", "non-dropping-particle" : "", "parse-names" : false, "suffix" : "" }, { "dropping-particle" : "", "family" : "Rossi", "given" : "Natasha", "non-dropping-particle" : "", "parse-names" : false, "suffix" : "" } ], "id" : "ITEM-2", "issued" : { "date-parts" : [ [ "2010" ] ] }, "publisher" : "Polity Press", "publisher-place" : "Malden, MA", "title" : "The Autism Matrix: The Social Origins of the Autism Epidemic", "type" : "book" }, "uris" : [ "http://www.mendeley.com/documents/?uuid=5f34fdc2-91ac-4b8a-8481-ac9bb035cf70" ] }, { "id" : "ITEM-3", "itemData" : { "author" : [ { "dropping-particle" : "", "family" : "Bagnall", "given" : "Adrianna", "non-dropping-particle" : "", "parse-names" : false, "suffix" : "" }, { "dropping-particle" : "", "family" : "Eyal", "given" : "Gil", "non-dropping-particle" : "", "parse-names" : false, "suffix" : "" } ], "container-title" : "Advances in Medical Sociology", "id" : "ITEM-3", "issued" : { "date-parts" : [ [ "2016" ] ] }, "page" : "27-61", "title" : "\"Forever Children\" and Autonomous Citizens: Comparing the Deinstitutionalizations of Psychiatric Patients and Developmentally Disabled Individuals in the United States", "type" : "article-journal", "volume" : "17" }, "uris" : [ "http://www.mendeley.com/documents/?uuid=2dff3e66-0f23-4c30-aad9-3c9f8a707a05" ] } ], "mendeley" : { "formattedCitation" : "(Adrianna Bagnall and Eyal 2016; Eyal et al. 2010; Trent 1994)", "plainTextFormattedCitation" : "(Adrianna Bagnall and Eyal 2016; Eyal et al. 2010; Trent 1994)", "previouslyFormattedCitation" : "(Adrianna Bagnall and Eyal 2016; Eyal et al. 2010; Trent 1994)" }, "properties" : { "noteIndex" : 14 }, "schema" : "https://github.com/citation-style-language/schema/raw/master/csl-citation.json" }</w:instrText>
      </w:r>
      <w:r w:rsidRPr="009E1636">
        <w:rPr>
          <w:rFonts w:ascii="Georgia" w:hAnsi="Georgia"/>
        </w:rPr>
        <w:fldChar w:fldCharType="separate"/>
      </w:r>
      <w:r w:rsidRPr="009E1636">
        <w:rPr>
          <w:rFonts w:ascii="Georgia" w:hAnsi="Georgia"/>
          <w:noProof/>
        </w:rPr>
        <w:t>(Adrianna Bagnall and Eyal 2016; Eyal et al. 2010; Trent 1994)</w:t>
      </w:r>
      <w:r w:rsidRPr="009E1636">
        <w:rPr>
          <w:rFonts w:ascii="Georgia" w:hAnsi="Georgia"/>
        </w:rPr>
        <w:fldChar w:fldCharType="end"/>
      </w:r>
      <w:r w:rsidRPr="009E1636">
        <w:rPr>
          <w:rFonts w:ascii="Georgia" w:hAnsi="Georgia"/>
        </w:rPr>
        <w:t xml:space="preserve">. This image was criticized by advocates in the 1970s and 80s during the movement toward deinstitutionalization because it inhibited the extension of civil rights to the mentally retarded </w:t>
      </w:r>
      <w:r w:rsidRPr="009E1636">
        <w:rPr>
          <w:rFonts w:ascii="Georgia" w:hAnsi="Georgia"/>
        </w:rPr>
        <w:fldChar w:fldCharType="begin" w:fldLock="1"/>
      </w:r>
      <w:r w:rsidRPr="009E1636">
        <w:rPr>
          <w:rFonts w:ascii="Georgia" w:hAnsi="Georgia"/>
        </w:rPr>
        <w:instrText>ADDIN CSL_CITATION { "citationItems" : [ { "id" : "ITEM-1", "itemData" : { "author" : [ { "dropping-particle" : "", "family" : "Dybwad", "given" : "Gunnar", "non-dropping-particle" : "", "parse-names" : false, "suffix" : "" } ], "container-title" : "European Journal of Mental Disability", "id" : "ITEM-1", "issue" : "11", "issued" : { "date-parts" : [ [ "1996" ] ] }, "note" : "A brief history on self-advocacy presented by Dybwad at the 118th Annual Meeting of the American Association on Mental Retardation (1994), structured as a review of AAMD presidential Addresses (1930-1990). \n1930, George Wallace: despite growth in community services, the institution is the \u201crock and sheet anchor.\u201d References a need for selective sterilization. Also references the White House Conference which stated the need for children to grow up in families and receive treatment \u201cthat he may become an asset to society rather than a liability\u201d (3). \n1940, Frederick Kuhlman: wants to limit existing institutions to those who would benefit from training from training, asylums should be reserved for custodial care. Advocated the colony plan (pioneered in Rome, NY) for the more capable. \n1941, Meta Anderson, director of special education for Newark NJ: strengthen special education and decrease isolation \n1947, George Stevenson: diagnosis of mental deficiency becomes an easy out for social workers, doctors, etc. because it provides an excuse for institutionalization. \nAround this time, Dybwad cites the rise in parent organizations (mostly isolated from each other although some attended the AAMD meeting in 1947 and 1948. \n1949 Mildred Tomson: ***Parents groups are formally invited to the AAMD meeting*** Advocates working with parent groups but feels that they should function on their own. Parent groups decided at this meeting to have their own separate national convention. \n1940: Jacobus Tenbroek established the National Federation of the Blind (as opposed to the National Federation for the Blind). Named as the 2nd self-advocate \n1st meeting of the parent group, Luther Youngdhal, gov. of Minnesota, references right for children to happiness, play, companionship, etc. [Tellingly, he does not mention adults] \n1960: White house conference on children and youth \u201cTrends and Issues in MR\u201d (Dybwad): MR seen as not having \u201cminimum endowment for independent life.\u201d Equates guardianship as the complete denial of independent legal status. \n1962: Report of the Task Force on Law, President\u2019s Panel on MR (Bazelon): \u201cone basic point is that all rights normally held by anyone are also held by the retarded.\u201d \n1967: youth NARC is formed \n1970: most exciting and most rewarding\u201d decade. DD act of 1970, PL 91-517. From the beginning, there was strong consumer involvement and focus in this. \n1975: amendment added the bill of rights for the mentally retarded to the DD Act (Credits senator Javits of NY) \n1978: amendments to the Act represent a shift to a functional approach and a new focus on the severely disabled. \n1970s also marked the beginning of the People First Movement which began in Washington and Oregon. \n1978: Rosemary Dybwad invites self-advocates to the International League World Congress (and again in 1982). \n1984/89: People First International Congresses. The group eventually becomes Self-Advocates Becoming Empowered) Dybwad notes that this group grew to international significance much faster than parent or professional groups.", "page" : "3-18", "title" : "From Feeblemindedness to Self-Advocacy: A Half Century of Growth and Self-Fulfillment", "type" : "article-journal", "volume" : "3" }, "uris" : [ "http://www.mendeley.com/documents/?uuid=77a4ebae-673c-42ea-a15a-4fc70d5e6016" ] } ], "mendeley" : { "formattedCitation" : "(Dybwad 1996)", "plainTextFormattedCitation" : "(Dybwad 1996)", "previouslyFormattedCitation" : "(Dybwad 1996)" }, "properties" : { "noteIndex" : 14 }, "schema" : "https://github.com/citation-style-language/schema/raw/master/csl-citation.json" }</w:instrText>
      </w:r>
      <w:r w:rsidRPr="009E1636">
        <w:rPr>
          <w:rFonts w:ascii="Georgia" w:hAnsi="Georgia"/>
        </w:rPr>
        <w:fldChar w:fldCharType="separate"/>
      </w:r>
      <w:r w:rsidRPr="009E1636">
        <w:rPr>
          <w:rFonts w:ascii="Georgia" w:hAnsi="Georgia"/>
          <w:noProof/>
        </w:rPr>
        <w:t>(Dybwad 1996)</w:t>
      </w:r>
      <w:r w:rsidRPr="009E1636">
        <w:rPr>
          <w:rFonts w:ascii="Georgia" w:hAnsi="Georgia"/>
        </w:rPr>
        <w:fldChar w:fldCharType="end"/>
      </w:r>
      <w:r w:rsidRPr="009E1636">
        <w:rPr>
          <w:rFonts w:ascii="Georgia" w:hAnsi="Georgia"/>
        </w:rPr>
        <w:t xml:space="preserve">. </w:t>
      </w:r>
    </w:p>
  </w:footnote>
  <w:footnote w:id="7">
    <w:p w14:paraId="40989F84" w14:textId="4FC557B2" w:rsidR="00BD3851" w:rsidRPr="009E1636" w:rsidRDefault="00BD3851">
      <w:pPr>
        <w:pStyle w:val="FootnoteText"/>
        <w:rPr>
          <w:rFonts w:ascii="Georgia" w:hAnsi="Georgia"/>
        </w:rPr>
      </w:pPr>
      <w:r w:rsidRPr="00C91AD9">
        <w:rPr>
          <w:rStyle w:val="FootnoteReference"/>
        </w:rPr>
        <w:footnoteRef/>
      </w:r>
      <w:r w:rsidRPr="009E1636">
        <w:rPr>
          <w:rFonts w:ascii="Georgia" w:hAnsi="Georgia"/>
        </w:rPr>
        <w:t xml:space="preserve"> See figure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0749"/>
    <w:multiLevelType w:val="hybridMultilevel"/>
    <w:tmpl w:val="436E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A0DC4"/>
    <w:multiLevelType w:val="hybridMultilevel"/>
    <w:tmpl w:val="183AB5AC"/>
    <w:lvl w:ilvl="0" w:tplc="5B1A5D1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5E023E6"/>
    <w:multiLevelType w:val="hybridMultilevel"/>
    <w:tmpl w:val="F1F4D5C4"/>
    <w:lvl w:ilvl="0" w:tplc="4AE8F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8F3340"/>
    <w:multiLevelType w:val="hybridMultilevel"/>
    <w:tmpl w:val="436E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25C54"/>
    <w:multiLevelType w:val="hybridMultilevel"/>
    <w:tmpl w:val="E134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64DF0"/>
    <w:multiLevelType w:val="hybridMultilevel"/>
    <w:tmpl w:val="74F2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1268C"/>
    <w:multiLevelType w:val="hybridMultilevel"/>
    <w:tmpl w:val="A32C3620"/>
    <w:lvl w:ilvl="0" w:tplc="CE0887A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na Bagnall-Munson">
    <w15:presenceInfo w15:providerId="None" w15:userId="Adrianna Bagnall-Mu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E6"/>
    <w:rsid w:val="00010988"/>
    <w:rsid w:val="00066772"/>
    <w:rsid w:val="000D6CB2"/>
    <w:rsid w:val="000E099D"/>
    <w:rsid w:val="00106082"/>
    <w:rsid w:val="00130FF9"/>
    <w:rsid w:val="00182E92"/>
    <w:rsid w:val="001B4F60"/>
    <w:rsid w:val="00202DA4"/>
    <w:rsid w:val="00214897"/>
    <w:rsid w:val="0022113A"/>
    <w:rsid w:val="002221DD"/>
    <w:rsid w:val="002258BC"/>
    <w:rsid w:val="002361F0"/>
    <w:rsid w:val="00237C9A"/>
    <w:rsid w:val="00247FD1"/>
    <w:rsid w:val="002A6029"/>
    <w:rsid w:val="002D00DF"/>
    <w:rsid w:val="002D6912"/>
    <w:rsid w:val="002E0637"/>
    <w:rsid w:val="002F5116"/>
    <w:rsid w:val="003076FB"/>
    <w:rsid w:val="003210EB"/>
    <w:rsid w:val="00321123"/>
    <w:rsid w:val="0035158E"/>
    <w:rsid w:val="00354E81"/>
    <w:rsid w:val="003570CB"/>
    <w:rsid w:val="00364F2D"/>
    <w:rsid w:val="0037671D"/>
    <w:rsid w:val="00377189"/>
    <w:rsid w:val="00384097"/>
    <w:rsid w:val="003859C1"/>
    <w:rsid w:val="003B24FC"/>
    <w:rsid w:val="003E74B2"/>
    <w:rsid w:val="00431870"/>
    <w:rsid w:val="00442F9E"/>
    <w:rsid w:val="004B6A0A"/>
    <w:rsid w:val="004C2A02"/>
    <w:rsid w:val="004C600C"/>
    <w:rsid w:val="004E18B3"/>
    <w:rsid w:val="0051515B"/>
    <w:rsid w:val="00532284"/>
    <w:rsid w:val="005701C1"/>
    <w:rsid w:val="00585F1B"/>
    <w:rsid w:val="0058623F"/>
    <w:rsid w:val="005877B2"/>
    <w:rsid w:val="00594F97"/>
    <w:rsid w:val="0059545F"/>
    <w:rsid w:val="005A1689"/>
    <w:rsid w:val="005C2630"/>
    <w:rsid w:val="005D7638"/>
    <w:rsid w:val="005F6EB0"/>
    <w:rsid w:val="0060449E"/>
    <w:rsid w:val="006049D9"/>
    <w:rsid w:val="00611C7F"/>
    <w:rsid w:val="00616426"/>
    <w:rsid w:val="006346DE"/>
    <w:rsid w:val="006358DC"/>
    <w:rsid w:val="00637AFD"/>
    <w:rsid w:val="006554D9"/>
    <w:rsid w:val="006606AA"/>
    <w:rsid w:val="00676111"/>
    <w:rsid w:val="006A080F"/>
    <w:rsid w:val="006C56FE"/>
    <w:rsid w:val="006F7555"/>
    <w:rsid w:val="00704264"/>
    <w:rsid w:val="00740519"/>
    <w:rsid w:val="00742E23"/>
    <w:rsid w:val="00743B6B"/>
    <w:rsid w:val="0074797E"/>
    <w:rsid w:val="007508C6"/>
    <w:rsid w:val="00751A69"/>
    <w:rsid w:val="007938E6"/>
    <w:rsid w:val="007A456F"/>
    <w:rsid w:val="007B69A8"/>
    <w:rsid w:val="007F361F"/>
    <w:rsid w:val="007F7E56"/>
    <w:rsid w:val="008048BC"/>
    <w:rsid w:val="00834AAE"/>
    <w:rsid w:val="008A7313"/>
    <w:rsid w:val="008B14E1"/>
    <w:rsid w:val="008B4666"/>
    <w:rsid w:val="008D5DDA"/>
    <w:rsid w:val="008F3F6A"/>
    <w:rsid w:val="008F40D4"/>
    <w:rsid w:val="009624D2"/>
    <w:rsid w:val="00973A93"/>
    <w:rsid w:val="00973CA6"/>
    <w:rsid w:val="009816EA"/>
    <w:rsid w:val="009B3CB3"/>
    <w:rsid w:val="009C784B"/>
    <w:rsid w:val="009E1636"/>
    <w:rsid w:val="009E50FD"/>
    <w:rsid w:val="009E5F98"/>
    <w:rsid w:val="009E63DD"/>
    <w:rsid w:val="009E78D2"/>
    <w:rsid w:val="009F63E2"/>
    <w:rsid w:val="00A13FB0"/>
    <w:rsid w:val="00A250F1"/>
    <w:rsid w:val="00A26D4A"/>
    <w:rsid w:val="00A61175"/>
    <w:rsid w:val="00A63388"/>
    <w:rsid w:val="00A65367"/>
    <w:rsid w:val="00A72651"/>
    <w:rsid w:val="00A96CC1"/>
    <w:rsid w:val="00AC5A47"/>
    <w:rsid w:val="00B72DEE"/>
    <w:rsid w:val="00BD3851"/>
    <w:rsid w:val="00BE2FD0"/>
    <w:rsid w:val="00C07898"/>
    <w:rsid w:val="00C57A4F"/>
    <w:rsid w:val="00C872B1"/>
    <w:rsid w:val="00C91AD9"/>
    <w:rsid w:val="00C95106"/>
    <w:rsid w:val="00CA6AF7"/>
    <w:rsid w:val="00D33B92"/>
    <w:rsid w:val="00D45A9E"/>
    <w:rsid w:val="00D52BA0"/>
    <w:rsid w:val="00D7030F"/>
    <w:rsid w:val="00DC61EA"/>
    <w:rsid w:val="00DD399D"/>
    <w:rsid w:val="00DE1A20"/>
    <w:rsid w:val="00DF1B89"/>
    <w:rsid w:val="00E06432"/>
    <w:rsid w:val="00E90150"/>
    <w:rsid w:val="00EA5410"/>
    <w:rsid w:val="00ED615A"/>
    <w:rsid w:val="00EE349D"/>
    <w:rsid w:val="00EE73A4"/>
    <w:rsid w:val="00F13927"/>
    <w:rsid w:val="00F323E4"/>
    <w:rsid w:val="00F33574"/>
    <w:rsid w:val="00F6306C"/>
    <w:rsid w:val="00F6318A"/>
    <w:rsid w:val="00F8390C"/>
    <w:rsid w:val="00F8584A"/>
    <w:rsid w:val="00F86A3B"/>
    <w:rsid w:val="00FB444D"/>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288D4"/>
  <w15:chartTrackingRefBased/>
  <w15:docId w15:val="{DAABEC5F-3C60-4FEB-953D-B6B456E7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Draft">
    <w:name w:val="Paper Draft"/>
    <w:basedOn w:val="Normal"/>
    <w:link w:val="PaperDraftChar"/>
    <w:qFormat/>
    <w:rsid w:val="00C57A4F"/>
    <w:pPr>
      <w:spacing w:before="120" w:after="120" w:line="240" w:lineRule="auto"/>
    </w:pPr>
    <w:rPr>
      <w:rFonts w:ascii="Dubai Light" w:hAnsi="Dubai Light" w:cs="Dubai Light"/>
      <w:sz w:val="24"/>
      <w:szCs w:val="24"/>
    </w:rPr>
  </w:style>
  <w:style w:type="character" w:customStyle="1" w:styleId="PaperDraftChar">
    <w:name w:val="Paper Draft Char"/>
    <w:basedOn w:val="DefaultParagraphFont"/>
    <w:link w:val="PaperDraft"/>
    <w:rsid w:val="00C57A4F"/>
    <w:rPr>
      <w:rFonts w:ascii="Dubai Light" w:hAnsi="Dubai Light" w:cs="Dubai Light"/>
      <w:sz w:val="24"/>
      <w:szCs w:val="24"/>
    </w:rPr>
  </w:style>
  <w:style w:type="paragraph" w:styleId="ListParagraph">
    <w:name w:val="List Paragraph"/>
    <w:basedOn w:val="Normal"/>
    <w:uiPriority w:val="34"/>
    <w:qFormat/>
    <w:rsid w:val="007938E6"/>
    <w:pPr>
      <w:ind w:left="720"/>
      <w:contextualSpacing/>
    </w:pPr>
  </w:style>
  <w:style w:type="character" w:styleId="Hyperlink">
    <w:name w:val="Hyperlink"/>
    <w:basedOn w:val="DefaultParagraphFont"/>
    <w:uiPriority w:val="99"/>
    <w:unhideWhenUsed/>
    <w:rsid w:val="00D7030F"/>
    <w:rPr>
      <w:color w:val="0563C1" w:themeColor="hyperlink"/>
      <w:u w:val="single"/>
    </w:rPr>
  </w:style>
  <w:style w:type="character" w:styleId="UnresolvedMention">
    <w:name w:val="Unresolved Mention"/>
    <w:basedOn w:val="DefaultParagraphFont"/>
    <w:uiPriority w:val="99"/>
    <w:semiHidden/>
    <w:unhideWhenUsed/>
    <w:rsid w:val="00D7030F"/>
    <w:rPr>
      <w:color w:val="808080"/>
      <w:shd w:val="clear" w:color="auto" w:fill="E6E6E6"/>
    </w:rPr>
  </w:style>
  <w:style w:type="table" w:styleId="TableGrid">
    <w:name w:val="Table Grid"/>
    <w:basedOn w:val="TableNormal"/>
    <w:uiPriority w:val="39"/>
    <w:rsid w:val="00D70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54E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E81"/>
    <w:rPr>
      <w:sz w:val="20"/>
      <w:szCs w:val="20"/>
    </w:rPr>
  </w:style>
  <w:style w:type="character" w:styleId="FootnoteReference">
    <w:name w:val="footnote reference"/>
    <w:basedOn w:val="DefaultParagraphFont"/>
    <w:uiPriority w:val="99"/>
    <w:semiHidden/>
    <w:unhideWhenUsed/>
    <w:rsid w:val="00354E81"/>
    <w:rPr>
      <w:vertAlign w:val="superscript"/>
    </w:rPr>
  </w:style>
  <w:style w:type="paragraph" w:styleId="Header">
    <w:name w:val="header"/>
    <w:basedOn w:val="Normal"/>
    <w:link w:val="HeaderChar"/>
    <w:uiPriority w:val="99"/>
    <w:unhideWhenUsed/>
    <w:rsid w:val="0074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519"/>
  </w:style>
  <w:style w:type="paragraph" w:styleId="Footer">
    <w:name w:val="footer"/>
    <w:basedOn w:val="Normal"/>
    <w:link w:val="FooterChar"/>
    <w:uiPriority w:val="99"/>
    <w:unhideWhenUsed/>
    <w:rsid w:val="0074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519"/>
  </w:style>
  <w:style w:type="character" w:styleId="CommentReference">
    <w:name w:val="annotation reference"/>
    <w:basedOn w:val="DefaultParagraphFont"/>
    <w:uiPriority w:val="99"/>
    <w:semiHidden/>
    <w:unhideWhenUsed/>
    <w:rsid w:val="00F6306C"/>
    <w:rPr>
      <w:sz w:val="16"/>
      <w:szCs w:val="16"/>
    </w:rPr>
  </w:style>
  <w:style w:type="paragraph" w:styleId="CommentText">
    <w:name w:val="annotation text"/>
    <w:basedOn w:val="Normal"/>
    <w:link w:val="CommentTextChar"/>
    <w:uiPriority w:val="99"/>
    <w:semiHidden/>
    <w:unhideWhenUsed/>
    <w:rsid w:val="00F6306C"/>
    <w:pPr>
      <w:spacing w:line="240" w:lineRule="auto"/>
    </w:pPr>
    <w:rPr>
      <w:sz w:val="20"/>
      <w:szCs w:val="20"/>
    </w:rPr>
  </w:style>
  <w:style w:type="character" w:customStyle="1" w:styleId="CommentTextChar">
    <w:name w:val="Comment Text Char"/>
    <w:basedOn w:val="DefaultParagraphFont"/>
    <w:link w:val="CommentText"/>
    <w:uiPriority w:val="99"/>
    <w:semiHidden/>
    <w:rsid w:val="00F6306C"/>
    <w:rPr>
      <w:sz w:val="20"/>
      <w:szCs w:val="20"/>
    </w:rPr>
  </w:style>
  <w:style w:type="paragraph" w:styleId="CommentSubject">
    <w:name w:val="annotation subject"/>
    <w:basedOn w:val="CommentText"/>
    <w:next w:val="CommentText"/>
    <w:link w:val="CommentSubjectChar"/>
    <w:uiPriority w:val="99"/>
    <w:semiHidden/>
    <w:unhideWhenUsed/>
    <w:rsid w:val="00F6306C"/>
    <w:rPr>
      <w:b/>
      <w:bCs/>
    </w:rPr>
  </w:style>
  <w:style w:type="character" w:customStyle="1" w:styleId="CommentSubjectChar">
    <w:name w:val="Comment Subject Char"/>
    <w:basedOn w:val="CommentTextChar"/>
    <w:link w:val="CommentSubject"/>
    <w:uiPriority w:val="99"/>
    <w:semiHidden/>
    <w:rsid w:val="00F6306C"/>
    <w:rPr>
      <w:b/>
      <w:bCs/>
      <w:sz w:val="20"/>
      <w:szCs w:val="20"/>
    </w:rPr>
  </w:style>
  <w:style w:type="paragraph" w:styleId="BalloonText">
    <w:name w:val="Balloon Text"/>
    <w:basedOn w:val="Normal"/>
    <w:link w:val="BalloonTextChar"/>
    <w:uiPriority w:val="99"/>
    <w:semiHidden/>
    <w:unhideWhenUsed/>
    <w:rsid w:val="00F63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06C"/>
    <w:rPr>
      <w:rFonts w:ascii="Segoe UI" w:hAnsi="Segoe UI" w:cs="Segoe UI"/>
      <w:sz w:val="18"/>
      <w:szCs w:val="18"/>
    </w:rPr>
  </w:style>
  <w:style w:type="character" w:customStyle="1" w:styleId="Heading1Char">
    <w:name w:val="Heading 1 Char"/>
    <w:basedOn w:val="DefaultParagraphFont"/>
    <w:link w:val="Heading1"/>
    <w:uiPriority w:val="9"/>
    <w:rsid w:val="003B24FC"/>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C91A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gnall@columbia.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theatlantic.com/entertainment/archive/2017/08/atypical-review-netflix/536538/" TargetMode="External"/><Relationship Id="rId2" Type="http://schemas.openxmlformats.org/officeDocument/2006/relationships/hyperlink" Target="https://www.pastemagazine.com/articles/2017/09/the-good-doctor-review-freddie-highmore-abc-house.html" TargetMode="External"/><Relationship Id="rId1" Type="http://schemas.openxmlformats.org/officeDocument/2006/relationships/hyperlink" Target="https://www.nytimes.com/2017/11/12/arts/television/the-good-doctor-freddie-highmore-abc.html" TargetMode="External"/><Relationship Id="rId6" Type="http://schemas.openxmlformats.org/officeDocument/2006/relationships/hyperlink" Target="https://www.washingtonpost.com/local/woman-with-down-syndrome-prevails-over-parents-in-guardianship-case/2013/08/02/4aec4692-fae3-11e2-9bde-7ddaa186b751_story.html?utm_term=.7eca42ebfdfe" TargetMode="External"/><Relationship Id="rId5" Type="http://schemas.openxmlformats.org/officeDocument/2006/relationships/hyperlink" Target="https://www.nytimes.com/2015/09/06/opinion/sunday/adult-autistic-and-ignored.html" TargetMode="External"/><Relationship Id="rId4" Type="http://schemas.openxmlformats.org/officeDocument/2006/relationships/hyperlink" Target="https://www.nytimes.com/2016/11/20/health/autism-spectrum-colle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21E76-C042-4E5E-A092-98B5F411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6523</TotalTime>
  <Pages>33</Pages>
  <Words>48929</Words>
  <Characters>278901</Characters>
  <Application>Microsoft Office Word</Application>
  <DocSecurity>0</DocSecurity>
  <Lines>2324</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Bagnall-Munson</dc:creator>
  <cp:keywords/>
  <dc:description/>
  <cp:lastModifiedBy>Adrianna Bagnall-Munson</cp:lastModifiedBy>
  <cp:revision>16</cp:revision>
  <dcterms:created xsi:type="dcterms:W3CDTF">2018-01-08T19:07:00Z</dcterms:created>
  <dcterms:modified xsi:type="dcterms:W3CDTF">2018-01-25T14:37:00Z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ec54e774-d7f7-3171-af81-ab9a39211e93</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